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66537" w14:textId="77777777" w:rsidR="00E5431B" w:rsidRPr="005E2177" w:rsidRDefault="00E5431B" w:rsidP="00865449">
      <w:pPr>
        <w:pStyle w:val="ListParagraph"/>
        <w:tabs>
          <w:tab w:val="left" w:pos="0"/>
        </w:tabs>
        <w:ind w:left="0"/>
        <w:rPr>
          <w:ins w:id="0" w:author="Emilia Wieczorek" w:date="2015-08-25T18:06:00Z"/>
          <w:rFonts w:asciiTheme="majorHAnsi" w:hAnsiTheme="majorHAnsi"/>
          <w:b/>
          <w:sz w:val="20"/>
          <w:szCs w:val="20"/>
          <w:rPrChange w:id="1" w:author="Emilia Wieczorek" w:date="2017-07-03T10:54:00Z">
            <w:rPr>
              <w:ins w:id="2" w:author="Emilia Wieczorek" w:date="2015-08-25T18:06:00Z"/>
              <w:rFonts w:asciiTheme="majorHAnsi" w:hAnsiTheme="majorHAnsi"/>
              <w:b/>
              <w:sz w:val="22"/>
              <w:szCs w:val="22"/>
            </w:rPr>
          </w:rPrChange>
        </w:rPr>
      </w:pPr>
    </w:p>
    <w:p w14:paraId="20D31C4B" w14:textId="77777777" w:rsidR="00865449" w:rsidRPr="00833682" w:rsidRDefault="00865449" w:rsidP="00865449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2"/>
          <w:szCs w:val="22"/>
        </w:rPr>
      </w:pPr>
      <w:r w:rsidRPr="00833682">
        <w:rPr>
          <w:rFonts w:asciiTheme="majorHAnsi" w:hAnsiTheme="majorHAnsi"/>
          <w:b/>
          <w:sz w:val="22"/>
          <w:szCs w:val="22"/>
        </w:rPr>
        <w:t>EDUCATION</w:t>
      </w:r>
    </w:p>
    <w:p w14:paraId="5DF12496" w14:textId="77777777" w:rsidR="00865449" w:rsidRDefault="00865449" w:rsidP="00865449">
      <w:pPr>
        <w:rPr>
          <w:b/>
          <w:sz w:val="20"/>
          <w:szCs w:val="20"/>
        </w:rPr>
      </w:pPr>
    </w:p>
    <w:p w14:paraId="0715894E" w14:textId="653253B0" w:rsidR="00865449" w:rsidRPr="00833682" w:rsidRDefault="00865449" w:rsidP="00865449">
      <w:pPr>
        <w:tabs>
          <w:tab w:val="left" w:pos="1080"/>
        </w:tabs>
        <w:rPr>
          <w:b/>
          <w:sz w:val="20"/>
          <w:szCs w:val="20"/>
        </w:rPr>
      </w:pPr>
      <w:r w:rsidRPr="003C6DAF">
        <w:rPr>
          <w:b/>
          <w:sz w:val="20"/>
          <w:szCs w:val="20"/>
        </w:rPr>
        <w:t>Dec</w:t>
      </w:r>
      <w:r w:rsidR="00357661">
        <w:rPr>
          <w:b/>
          <w:sz w:val="20"/>
          <w:szCs w:val="20"/>
        </w:rPr>
        <w:t>.</w:t>
      </w:r>
      <w:r w:rsidRPr="003C6DAF">
        <w:rPr>
          <w:b/>
          <w:sz w:val="20"/>
          <w:szCs w:val="20"/>
        </w:rPr>
        <w:t xml:space="preserve"> 2014</w:t>
      </w:r>
      <w:r w:rsidRPr="003C6DAF">
        <w:rPr>
          <w:b/>
          <w:sz w:val="20"/>
          <w:szCs w:val="20"/>
        </w:rPr>
        <w:tab/>
      </w:r>
      <w:r w:rsidRPr="00187DD2">
        <w:rPr>
          <w:b/>
          <w:sz w:val="20"/>
          <w:szCs w:val="20"/>
        </w:rPr>
        <w:t xml:space="preserve">Bachelor </w:t>
      </w:r>
      <w:r w:rsidRPr="008F26D2">
        <w:rPr>
          <w:b/>
          <w:sz w:val="20"/>
          <w:szCs w:val="20"/>
        </w:rPr>
        <w:t>of Arts, Applied Mathematics</w:t>
      </w:r>
    </w:p>
    <w:p w14:paraId="60411DA5" w14:textId="77777777" w:rsidR="00865449" w:rsidRPr="00833682" w:rsidRDefault="00865449" w:rsidP="00865449">
      <w:pPr>
        <w:tabs>
          <w:tab w:val="left" w:pos="1080"/>
        </w:tabs>
        <w:rPr>
          <w:b/>
          <w:sz w:val="20"/>
          <w:szCs w:val="20"/>
        </w:rPr>
      </w:pPr>
      <w:r w:rsidRPr="003C6DAF">
        <w:rPr>
          <w:b/>
          <w:sz w:val="20"/>
          <w:szCs w:val="20"/>
        </w:rPr>
        <w:tab/>
      </w:r>
      <w:r w:rsidRPr="00187DD2">
        <w:rPr>
          <w:b/>
          <w:sz w:val="20"/>
          <w:szCs w:val="20"/>
        </w:rPr>
        <w:t>University of California</w:t>
      </w:r>
      <w:r w:rsidRPr="008F26D2">
        <w:rPr>
          <w:b/>
          <w:sz w:val="20"/>
          <w:szCs w:val="20"/>
        </w:rPr>
        <w:t>, Berkeley, CA</w:t>
      </w:r>
      <w:r w:rsidRPr="00903443">
        <w:rPr>
          <w:b/>
          <w:sz w:val="20"/>
          <w:szCs w:val="20"/>
        </w:rPr>
        <w:t xml:space="preserve"> </w:t>
      </w:r>
    </w:p>
    <w:p w14:paraId="3D1B3881" w14:textId="30C3B0B1" w:rsidR="00865449" w:rsidRDefault="00865449" w:rsidP="003179AD">
      <w:pPr>
        <w:pStyle w:val="ListParagraph"/>
        <w:numPr>
          <w:ilvl w:val="0"/>
          <w:numId w:val="1"/>
        </w:numPr>
        <w:ind w:left="630"/>
        <w:rPr>
          <w:sz w:val="20"/>
          <w:szCs w:val="20"/>
        </w:rPr>
      </w:pPr>
      <w:r w:rsidRPr="00833682">
        <w:rPr>
          <w:sz w:val="20"/>
          <w:szCs w:val="20"/>
        </w:rPr>
        <w:t>Phi Beta Kappa, GPA 3.8</w:t>
      </w:r>
      <w:ins w:id="3" w:author="Emilia Wieczorek" w:date="2017-07-03T07:42:00Z">
        <w:r w:rsidR="00A917AB">
          <w:rPr>
            <w:sz w:val="20"/>
            <w:szCs w:val="20"/>
          </w:rPr>
          <w:t>8</w:t>
        </w:r>
      </w:ins>
      <w:del w:id="4" w:author="Emilia Wieczorek" w:date="2017-07-03T07:42:00Z">
        <w:r w:rsidRPr="00833682" w:rsidDel="00A917AB">
          <w:rPr>
            <w:sz w:val="20"/>
            <w:szCs w:val="20"/>
          </w:rPr>
          <w:delText>9</w:delText>
        </w:r>
      </w:del>
    </w:p>
    <w:p w14:paraId="5853867A" w14:textId="028444AB" w:rsidR="00865449" w:rsidRPr="003E31F2" w:rsidRDefault="00865449" w:rsidP="003179AD">
      <w:pPr>
        <w:pStyle w:val="ListParagraph"/>
        <w:numPr>
          <w:ilvl w:val="0"/>
          <w:numId w:val="1"/>
        </w:numPr>
        <w:ind w:left="630"/>
        <w:rPr>
          <w:sz w:val="20"/>
          <w:szCs w:val="20"/>
        </w:rPr>
      </w:pPr>
      <w:r w:rsidRPr="00833682">
        <w:rPr>
          <w:sz w:val="20"/>
          <w:szCs w:val="20"/>
        </w:rPr>
        <w:t xml:space="preserve">LEADS Scholar </w:t>
      </w:r>
      <w:r w:rsidR="00357661">
        <w:rPr>
          <w:sz w:val="20"/>
          <w:szCs w:val="20"/>
        </w:rPr>
        <w:t xml:space="preserve">– The </w:t>
      </w:r>
      <w:r w:rsidRPr="00833682">
        <w:rPr>
          <w:sz w:val="20"/>
          <w:szCs w:val="20"/>
        </w:rPr>
        <w:t>Leadership Excellence through Advanced Degrees program prepares promising students for advanced education in science, technology, engineering</w:t>
      </w:r>
      <w:r w:rsidR="00357661">
        <w:rPr>
          <w:sz w:val="20"/>
          <w:szCs w:val="20"/>
        </w:rPr>
        <w:t>,</w:t>
      </w:r>
      <w:r w:rsidRPr="00833682">
        <w:rPr>
          <w:sz w:val="20"/>
          <w:szCs w:val="20"/>
        </w:rPr>
        <w:t xml:space="preserve"> and mathematics. Th</w:t>
      </w:r>
      <w:r>
        <w:rPr>
          <w:sz w:val="20"/>
          <w:szCs w:val="20"/>
        </w:rPr>
        <w:t>is</w:t>
      </w:r>
      <w:r w:rsidRPr="00833682">
        <w:rPr>
          <w:sz w:val="20"/>
          <w:szCs w:val="20"/>
        </w:rPr>
        <w:t xml:space="preserve"> includes research</w:t>
      </w:r>
      <w:r w:rsidR="00F4070E">
        <w:rPr>
          <w:sz w:val="20"/>
          <w:szCs w:val="20"/>
        </w:rPr>
        <w:t xml:space="preserve"> </w:t>
      </w:r>
      <w:r w:rsidR="00357661">
        <w:rPr>
          <w:sz w:val="20"/>
          <w:szCs w:val="20"/>
        </w:rPr>
        <w:t xml:space="preserve">during the </w:t>
      </w:r>
      <w:r w:rsidR="00357661" w:rsidRPr="00833682">
        <w:rPr>
          <w:sz w:val="20"/>
          <w:szCs w:val="20"/>
        </w:rPr>
        <w:t xml:space="preserve">academic </w:t>
      </w:r>
      <w:r w:rsidR="00357661" w:rsidRPr="00187DD2">
        <w:rPr>
          <w:sz w:val="20"/>
          <w:szCs w:val="20"/>
        </w:rPr>
        <w:t xml:space="preserve">year </w:t>
      </w:r>
      <w:r w:rsidR="00357661">
        <w:rPr>
          <w:sz w:val="20"/>
          <w:szCs w:val="20"/>
        </w:rPr>
        <w:t xml:space="preserve">and </w:t>
      </w:r>
      <w:r w:rsidR="00357661" w:rsidRPr="00833682">
        <w:rPr>
          <w:sz w:val="20"/>
          <w:szCs w:val="20"/>
        </w:rPr>
        <w:t xml:space="preserve">summer </w:t>
      </w:r>
      <w:r w:rsidR="00F4070E">
        <w:rPr>
          <w:sz w:val="20"/>
          <w:szCs w:val="20"/>
        </w:rPr>
        <w:t>as well as</w:t>
      </w:r>
      <w:r w:rsidRPr="00833682">
        <w:rPr>
          <w:sz w:val="20"/>
          <w:szCs w:val="20"/>
        </w:rPr>
        <w:t xml:space="preserve"> professional and scientific society meetings.</w:t>
      </w:r>
    </w:p>
    <w:p w14:paraId="175AD974" w14:textId="77777777" w:rsidR="00865449" w:rsidRDefault="00865449" w:rsidP="00865449">
      <w:pPr>
        <w:tabs>
          <w:tab w:val="left" w:pos="1080"/>
        </w:tabs>
        <w:rPr>
          <w:sz w:val="20"/>
          <w:szCs w:val="20"/>
        </w:rPr>
      </w:pPr>
    </w:p>
    <w:p w14:paraId="1354F688" w14:textId="77777777" w:rsidR="00865449" w:rsidRPr="00833682" w:rsidRDefault="00865449" w:rsidP="00865449">
      <w:pPr>
        <w:tabs>
          <w:tab w:val="left" w:pos="1080"/>
        </w:tabs>
        <w:rPr>
          <w:b/>
          <w:sz w:val="20"/>
          <w:szCs w:val="20"/>
        </w:rPr>
      </w:pPr>
      <w:r w:rsidRPr="003C6DAF">
        <w:rPr>
          <w:b/>
          <w:sz w:val="20"/>
          <w:szCs w:val="20"/>
        </w:rPr>
        <w:t>May 2012</w:t>
      </w:r>
      <w:r w:rsidRPr="003C6DAF">
        <w:rPr>
          <w:b/>
          <w:sz w:val="20"/>
          <w:szCs w:val="20"/>
        </w:rPr>
        <w:tab/>
      </w:r>
      <w:r w:rsidRPr="00187DD2">
        <w:rPr>
          <w:b/>
          <w:sz w:val="20"/>
          <w:szCs w:val="20"/>
        </w:rPr>
        <w:t xml:space="preserve">Associate </w:t>
      </w:r>
      <w:r w:rsidRPr="008F26D2">
        <w:rPr>
          <w:b/>
          <w:sz w:val="20"/>
          <w:szCs w:val="20"/>
        </w:rPr>
        <w:t>of Science (Transfer</w:t>
      </w:r>
      <w:r w:rsidRPr="00903443">
        <w:rPr>
          <w:b/>
          <w:sz w:val="20"/>
          <w:szCs w:val="20"/>
        </w:rPr>
        <w:t xml:space="preserve">), </w:t>
      </w:r>
      <w:r w:rsidRPr="007A244F">
        <w:rPr>
          <w:b/>
          <w:sz w:val="20"/>
          <w:szCs w:val="20"/>
        </w:rPr>
        <w:t>M</w:t>
      </w:r>
      <w:r w:rsidRPr="00C47572">
        <w:rPr>
          <w:b/>
          <w:sz w:val="20"/>
          <w:szCs w:val="20"/>
        </w:rPr>
        <w:t>athematics</w:t>
      </w:r>
      <w:r w:rsidRPr="003C6DAF">
        <w:rPr>
          <w:b/>
          <w:sz w:val="20"/>
          <w:szCs w:val="20"/>
        </w:rPr>
        <w:t xml:space="preserve"> </w:t>
      </w:r>
    </w:p>
    <w:p w14:paraId="5A672D2F" w14:textId="62C110ED" w:rsidR="00865449" w:rsidRPr="0099725F" w:rsidRDefault="00865449" w:rsidP="00865449">
      <w:pPr>
        <w:tabs>
          <w:tab w:val="left" w:pos="1080"/>
        </w:tabs>
        <w:rPr>
          <w:b/>
          <w:sz w:val="20"/>
          <w:szCs w:val="20"/>
          <w:lang w:val="es-ES"/>
        </w:rPr>
      </w:pPr>
      <w:r w:rsidRPr="003C6DAF">
        <w:rPr>
          <w:b/>
          <w:sz w:val="20"/>
          <w:szCs w:val="20"/>
        </w:rPr>
        <w:tab/>
      </w:r>
      <w:r w:rsidRPr="0099725F">
        <w:rPr>
          <w:b/>
          <w:sz w:val="20"/>
          <w:szCs w:val="20"/>
          <w:lang w:val="es-ES"/>
        </w:rPr>
        <w:t xml:space="preserve">Palomar </w:t>
      </w:r>
      <w:proofErr w:type="spellStart"/>
      <w:r w:rsidRPr="0099725F">
        <w:rPr>
          <w:b/>
          <w:sz w:val="20"/>
          <w:szCs w:val="20"/>
          <w:lang w:val="es-ES"/>
        </w:rPr>
        <w:t>College</w:t>
      </w:r>
      <w:proofErr w:type="spellEnd"/>
      <w:r w:rsidRPr="0099725F">
        <w:rPr>
          <w:b/>
          <w:sz w:val="20"/>
          <w:szCs w:val="20"/>
          <w:lang w:val="es-ES"/>
        </w:rPr>
        <w:t xml:space="preserve">, San Marcos, CA </w:t>
      </w:r>
    </w:p>
    <w:p w14:paraId="433D46D4" w14:textId="77777777" w:rsidR="00865449" w:rsidRPr="0099725F" w:rsidRDefault="00865449" w:rsidP="005657DA">
      <w:pPr>
        <w:pStyle w:val="ListParagraph"/>
        <w:tabs>
          <w:tab w:val="left" w:pos="0"/>
        </w:tabs>
        <w:ind w:left="0"/>
        <w:rPr>
          <w:b/>
          <w:sz w:val="20"/>
          <w:szCs w:val="20"/>
          <w:lang w:val="es-ES"/>
        </w:rPr>
      </w:pPr>
    </w:p>
    <w:p w14:paraId="7D6CCB11" w14:textId="77777777" w:rsidR="005657DA" w:rsidRDefault="005657DA" w:rsidP="005657D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2"/>
          <w:szCs w:val="22"/>
          <w:lang w:val="es-ES"/>
        </w:rPr>
      </w:pPr>
      <w:r w:rsidRPr="0099725F">
        <w:rPr>
          <w:rFonts w:asciiTheme="majorHAnsi" w:hAnsiTheme="majorHAnsi"/>
          <w:b/>
          <w:sz w:val="22"/>
          <w:szCs w:val="22"/>
          <w:lang w:val="es-ES"/>
        </w:rPr>
        <w:t>EXPERIENCE</w:t>
      </w:r>
    </w:p>
    <w:p w14:paraId="7EE340E9" w14:textId="77777777" w:rsidR="005037F1" w:rsidRPr="002870DD" w:rsidRDefault="005037F1" w:rsidP="005657D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0"/>
          <w:szCs w:val="20"/>
          <w:lang w:val="es-ES"/>
        </w:rPr>
      </w:pPr>
    </w:p>
    <w:p w14:paraId="6F3E144A" w14:textId="242DF657" w:rsidR="005037F1" w:rsidRDefault="005136FC" w:rsidP="005657DA">
      <w:pPr>
        <w:pStyle w:val="ListParagraph"/>
        <w:tabs>
          <w:tab w:val="left" w:pos="0"/>
        </w:tabs>
        <w:ind w:left="0"/>
        <w:rPr>
          <w:b/>
          <w:sz w:val="20"/>
          <w:szCs w:val="20"/>
        </w:rPr>
      </w:pPr>
      <w:r>
        <w:rPr>
          <w:b/>
          <w:i/>
          <w:sz w:val="20"/>
          <w:szCs w:val="20"/>
          <w:lang w:val="en-GB"/>
        </w:rPr>
        <w:t xml:space="preserve">Marketing Data Services </w:t>
      </w:r>
      <w:r w:rsidR="005037F1">
        <w:rPr>
          <w:b/>
          <w:i/>
          <w:sz w:val="20"/>
          <w:szCs w:val="20"/>
          <w:lang w:val="en-GB"/>
        </w:rPr>
        <w:t>Project Manager</w:t>
      </w:r>
      <w:r w:rsidR="005037F1" w:rsidRPr="0099725F">
        <w:rPr>
          <w:b/>
          <w:sz w:val="20"/>
          <w:szCs w:val="20"/>
          <w:lang w:val="en-GB"/>
        </w:rPr>
        <w:t xml:space="preserve">, </w:t>
      </w:r>
      <w:r w:rsidR="005037F1">
        <w:rPr>
          <w:b/>
          <w:sz w:val="20"/>
          <w:szCs w:val="20"/>
          <w:lang w:val="en-GB"/>
        </w:rPr>
        <w:t>UBS</w:t>
      </w:r>
      <w:r w:rsidR="005037F1" w:rsidRPr="0099725F">
        <w:rPr>
          <w:b/>
          <w:sz w:val="20"/>
          <w:szCs w:val="20"/>
          <w:lang w:val="en-GB"/>
        </w:rPr>
        <w:t xml:space="preserve"> </w:t>
      </w:r>
      <w:r w:rsidR="005037F1">
        <w:rPr>
          <w:b/>
          <w:sz w:val="20"/>
          <w:szCs w:val="20"/>
          <w:lang w:val="en-GB"/>
        </w:rPr>
        <w:tab/>
      </w:r>
      <w:r w:rsidR="005037F1">
        <w:rPr>
          <w:b/>
          <w:sz w:val="20"/>
          <w:szCs w:val="20"/>
          <w:lang w:val="en-GB"/>
        </w:rPr>
        <w:tab/>
        <w:t xml:space="preserve">     </w:t>
      </w:r>
      <w:r>
        <w:rPr>
          <w:b/>
          <w:sz w:val="20"/>
          <w:szCs w:val="20"/>
          <w:lang w:val="en-GB"/>
        </w:rPr>
        <w:t xml:space="preserve">                          </w:t>
      </w:r>
      <w:r w:rsidR="005037F1">
        <w:rPr>
          <w:b/>
          <w:sz w:val="20"/>
          <w:szCs w:val="20"/>
          <w:lang w:val="en-GB"/>
        </w:rPr>
        <w:t xml:space="preserve">                         </w:t>
      </w:r>
      <w:r>
        <w:rPr>
          <w:b/>
          <w:sz w:val="20"/>
          <w:szCs w:val="20"/>
          <w:lang w:val="en-GB"/>
        </w:rPr>
        <w:t xml:space="preserve">              </w:t>
      </w:r>
      <w:del w:id="5" w:author="Emilia Wieczorek" w:date="2017-07-01T19:58:00Z">
        <w:r w:rsidR="005037F1" w:rsidRPr="0099725F" w:rsidDel="000D46A9">
          <w:rPr>
            <w:b/>
            <w:sz w:val="20"/>
            <w:szCs w:val="20"/>
            <w:lang w:val="en-GB"/>
          </w:rPr>
          <w:tab/>
        </w:r>
        <w:r w:rsidR="005037F1" w:rsidRPr="0099725F" w:rsidDel="000D46A9">
          <w:rPr>
            <w:b/>
            <w:sz w:val="20"/>
            <w:szCs w:val="20"/>
            <w:lang w:val="en-GB"/>
          </w:rPr>
          <w:tab/>
        </w:r>
      </w:del>
      <w:del w:id="6" w:author="Emilia Wieczorek" w:date="2017-07-01T19:57:00Z">
        <w:r w:rsidR="005037F1" w:rsidRPr="0099725F" w:rsidDel="000D46A9">
          <w:rPr>
            <w:b/>
            <w:sz w:val="20"/>
            <w:szCs w:val="20"/>
            <w:lang w:val="en-GB"/>
          </w:rPr>
          <w:tab/>
        </w:r>
      </w:del>
      <w:r w:rsidR="0074482C">
        <w:rPr>
          <w:b/>
          <w:sz w:val="20"/>
          <w:szCs w:val="20"/>
          <w:lang w:val="en-GB"/>
        </w:rPr>
        <w:t>April</w:t>
      </w:r>
      <w:r w:rsidR="00306E7F">
        <w:rPr>
          <w:b/>
          <w:sz w:val="20"/>
          <w:szCs w:val="20"/>
        </w:rPr>
        <w:t xml:space="preserve"> 2018</w:t>
      </w:r>
      <w:r w:rsidR="005037F1">
        <w:rPr>
          <w:b/>
          <w:sz w:val="20"/>
          <w:szCs w:val="20"/>
        </w:rPr>
        <w:t>-</w:t>
      </w:r>
      <w:r w:rsidR="00306E7F">
        <w:rPr>
          <w:b/>
          <w:sz w:val="20"/>
          <w:szCs w:val="20"/>
        </w:rPr>
        <w:t>present</w:t>
      </w:r>
    </w:p>
    <w:p w14:paraId="749C2A48" w14:textId="7FBCCB58" w:rsidR="005037F1" w:rsidRPr="005037F1" w:rsidRDefault="005037F1" w:rsidP="005037F1">
      <w:pPr>
        <w:pStyle w:val="ListParagraph"/>
        <w:numPr>
          <w:ilvl w:val="0"/>
          <w:numId w:val="9"/>
        </w:numPr>
        <w:tabs>
          <w:tab w:val="left" w:pos="0"/>
        </w:tabs>
        <w:rPr>
          <w:b/>
          <w:sz w:val="22"/>
          <w:szCs w:val="22"/>
          <w:lang w:val="en-GB"/>
        </w:rPr>
      </w:pPr>
      <w:r w:rsidRPr="005037F1">
        <w:rPr>
          <w:sz w:val="20"/>
          <w:szCs w:val="20"/>
          <w:lang w:val="en-GB"/>
        </w:rPr>
        <w:t>Back</w:t>
      </w:r>
      <w:r w:rsidR="002140E9">
        <w:rPr>
          <w:sz w:val="20"/>
          <w:szCs w:val="20"/>
          <w:lang w:val="en-GB"/>
        </w:rPr>
        <w:t>-</w:t>
      </w:r>
      <w:r w:rsidRPr="005037F1">
        <w:rPr>
          <w:sz w:val="20"/>
          <w:szCs w:val="20"/>
          <w:lang w:val="en-GB"/>
        </w:rPr>
        <w:t xml:space="preserve">end engineer responsible for full ETL workflows of </w:t>
      </w:r>
      <w:r>
        <w:rPr>
          <w:sz w:val="20"/>
          <w:szCs w:val="20"/>
          <w:lang w:val="en-GB"/>
        </w:rPr>
        <w:t xml:space="preserve">UBS's </w:t>
      </w:r>
      <w:r w:rsidRPr="005037F1">
        <w:rPr>
          <w:sz w:val="20"/>
          <w:szCs w:val="20"/>
          <w:lang w:val="en-GB"/>
        </w:rPr>
        <w:t>marketing data.</w:t>
      </w:r>
    </w:p>
    <w:p w14:paraId="78E9765B" w14:textId="3F3FF35F" w:rsidR="002140E9" w:rsidRPr="002140E9" w:rsidRDefault="005037F1" w:rsidP="002140E9">
      <w:pPr>
        <w:pStyle w:val="ListParagraph"/>
        <w:numPr>
          <w:ilvl w:val="0"/>
          <w:numId w:val="9"/>
        </w:numPr>
        <w:tabs>
          <w:tab w:val="left" w:pos="0"/>
        </w:tabs>
        <w:rPr>
          <w:rFonts w:asciiTheme="majorHAnsi" w:hAnsiTheme="majorHAnsi"/>
          <w:b/>
          <w:sz w:val="22"/>
          <w:szCs w:val="22"/>
          <w:lang w:val="en-GB"/>
        </w:rPr>
      </w:pPr>
      <w:r w:rsidRPr="005037F1">
        <w:rPr>
          <w:sz w:val="20"/>
          <w:szCs w:val="20"/>
          <w:lang w:val="en-GB"/>
        </w:rPr>
        <w:t xml:space="preserve">Implemented </w:t>
      </w:r>
      <w:r w:rsidR="002140E9">
        <w:rPr>
          <w:sz w:val="20"/>
          <w:szCs w:val="20"/>
          <w:lang w:val="en-GB"/>
        </w:rPr>
        <w:t xml:space="preserve">various social media APIs (Facebook, Instagram, </w:t>
      </w:r>
      <w:r w:rsidR="0084715D">
        <w:rPr>
          <w:sz w:val="20"/>
          <w:szCs w:val="20"/>
          <w:lang w:val="en-GB"/>
        </w:rPr>
        <w:t>LinkedIn</w:t>
      </w:r>
      <w:r w:rsidR="002140E9">
        <w:rPr>
          <w:sz w:val="20"/>
          <w:szCs w:val="20"/>
          <w:lang w:val="en-GB"/>
        </w:rPr>
        <w:t>, Twitter), online insights APIs (Adobe Analytics), and project management APIs (Jira) into the ETL pipeline</w:t>
      </w:r>
      <w:r w:rsidR="00D30A72">
        <w:rPr>
          <w:sz w:val="20"/>
          <w:szCs w:val="20"/>
          <w:lang w:val="en-GB"/>
        </w:rPr>
        <w:t>s.</w:t>
      </w:r>
    </w:p>
    <w:p w14:paraId="4204EAED" w14:textId="0745B2BA" w:rsidR="002140E9" w:rsidRPr="002140E9" w:rsidRDefault="002140E9" w:rsidP="002140E9">
      <w:pPr>
        <w:pStyle w:val="ListParagraph"/>
        <w:numPr>
          <w:ilvl w:val="0"/>
          <w:numId w:val="9"/>
        </w:numPr>
        <w:tabs>
          <w:tab w:val="left" w:pos="0"/>
        </w:tabs>
        <w:rPr>
          <w:rFonts w:asciiTheme="majorHAnsi" w:hAnsiTheme="majorHAnsi"/>
          <w:b/>
          <w:sz w:val="22"/>
          <w:szCs w:val="22"/>
          <w:lang w:val="en-GB"/>
        </w:rPr>
      </w:pPr>
      <w:r>
        <w:rPr>
          <w:sz w:val="20"/>
          <w:szCs w:val="20"/>
          <w:lang w:val="en-GB"/>
        </w:rPr>
        <w:t>Developed new features for UBS</w:t>
      </w:r>
      <w:r w:rsidR="0060172C">
        <w:rPr>
          <w:sz w:val="20"/>
          <w:szCs w:val="20"/>
          <w:lang w:val="en-GB"/>
        </w:rPr>
        <w:t>'</w:t>
      </w:r>
      <w:r>
        <w:rPr>
          <w:sz w:val="20"/>
          <w:szCs w:val="20"/>
          <w:lang w:val="en-GB"/>
        </w:rPr>
        <w:t xml:space="preserve">s internal </w:t>
      </w:r>
      <w:r w:rsidR="00F84DD7">
        <w:rPr>
          <w:sz w:val="20"/>
          <w:szCs w:val="20"/>
          <w:lang w:val="en-GB"/>
        </w:rPr>
        <w:t>web application</w:t>
      </w:r>
      <w:r>
        <w:rPr>
          <w:sz w:val="20"/>
          <w:szCs w:val="20"/>
          <w:lang w:val="en-GB"/>
        </w:rPr>
        <w:t xml:space="preserve"> using full-stack Python environment (Python</w:t>
      </w:r>
      <w:r w:rsidRPr="002140E9">
        <w:rPr>
          <w:sz w:val="20"/>
          <w:szCs w:val="20"/>
          <w:lang w:val="en-GB"/>
        </w:rPr>
        <w:t>, Tornado, PostgreSQL</w:t>
      </w:r>
      <w:r>
        <w:rPr>
          <w:sz w:val="20"/>
          <w:szCs w:val="20"/>
          <w:lang w:val="en-GB"/>
        </w:rPr>
        <w:t>,</w:t>
      </w:r>
      <w:r w:rsidRPr="002140E9">
        <w:rPr>
          <w:sz w:val="20"/>
          <w:szCs w:val="20"/>
          <w:lang w:val="en-GB"/>
        </w:rPr>
        <w:t xml:space="preserve"> and Docker</w:t>
      </w:r>
      <w:r>
        <w:rPr>
          <w:sz w:val="20"/>
          <w:szCs w:val="20"/>
          <w:lang w:val="en-GB"/>
        </w:rPr>
        <w:t>)</w:t>
      </w:r>
      <w:r w:rsidR="00E87C40">
        <w:rPr>
          <w:sz w:val="20"/>
          <w:szCs w:val="20"/>
          <w:lang w:val="en-GB"/>
        </w:rPr>
        <w:t>.</w:t>
      </w:r>
    </w:p>
    <w:p w14:paraId="27EB74E3" w14:textId="77777777" w:rsidR="002140E9" w:rsidRPr="002870DD" w:rsidRDefault="002140E9" w:rsidP="002140E9">
      <w:pPr>
        <w:tabs>
          <w:tab w:val="left" w:pos="0"/>
        </w:tabs>
        <w:rPr>
          <w:rFonts w:asciiTheme="majorHAnsi" w:hAnsiTheme="majorHAnsi"/>
          <w:b/>
          <w:sz w:val="20"/>
          <w:szCs w:val="20"/>
          <w:lang w:val="en-GB"/>
        </w:rPr>
      </w:pPr>
    </w:p>
    <w:p w14:paraId="15E71899" w14:textId="715B1451" w:rsidR="0099725F" w:rsidRDefault="0099725F" w:rsidP="0099725F">
      <w:pPr>
        <w:pStyle w:val="ListParagraph"/>
        <w:tabs>
          <w:tab w:val="left" w:pos="0"/>
        </w:tabs>
        <w:ind w:left="0"/>
        <w:rPr>
          <w:b/>
          <w:sz w:val="20"/>
          <w:szCs w:val="20"/>
        </w:rPr>
      </w:pPr>
      <w:r w:rsidRPr="0099725F">
        <w:rPr>
          <w:b/>
          <w:i/>
          <w:sz w:val="20"/>
          <w:szCs w:val="20"/>
          <w:lang w:val="en-GB"/>
        </w:rPr>
        <w:t xml:space="preserve">Senior </w:t>
      </w:r>
      <w:ins w:id="7" w:author="Emilia Wieczorek" w:date="2017-07-01T19:58:00Z">
        <w:r w:rsidRPr="0099725F">
          <w:rPr>
            <w:b/>
            <w:i/>
            <w:sz w:val="20"/>
            <w:szCs w:val="20"/>
            <w:lang w:val="en-GB"/>
          </w:rPr>
          <w:t xml:space="preserve">Programmer </w:t>
        </w:r>
      </w:ins>
      <w:r w:rsidRPr="0099725F">
        <w:rPr>
          <w:b/>
          <w:i/>
          <w:sz w:val="20"/>
          <w:szCs w:val="20"/>
          <w:lang w:val="en-GB"/>
        </w:rPr>
        <w:t>Analyst</w:t>
      </w:r>
      <w:r w:rsidRPr="0099725F">
        <w:rPr>
          <w:b/>
          <w:sz w:val="20"/>
          <w:szCs w:val="20"/>
          <w:lang w:val="en-GB"/>
        </w:rPr>
        <w:t xml:space="preserve">, Mathematica Policy Research </w:t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  <w:t xml:space="preserve">            </w:t>
      </w:r>
      <w:r w:rsidR="00780A44">
        <w:rPr>
          <w:b/>
          <w:sz w:val="20"/>
          <w:szCs w:val="20"/>
          <w:lang w:val="en-GB"/>
        </w:rPr>
        <w:t xml:space="preserve">      </w:t>
      </w:r>
      <w:del w:id="8" w:author="Emilia Wieczorek" w:date="2017-07-01T19:58:00Z">
        <w:r w:rsidRPr="0099725F" w:rsidDel="000D46A9">
          <w:rPr>
            <w:b/>
            <w:sz w:val="20"/>
            <w:szCs w:val="20"/>
            <w:lang w:val="en-GB"/>
          </w:rPr>
          <w:tab/>
        </w:r>
        <w:r w:rsidRPr="0099725F" w:rsidDel="000D46A9">
          <w:rPr>
            <w:b/>
            <w:sz w:val="20"/>
            <w:szCs w:val="20"/>
            <w:lang w:val="en-GB"/>
          </w:rPr>
          <w:tab/>
        </w:r>
      </w:del>
      <w:del w:id="9" w:author="Emilia Wieczorek" w:date="2017-07-01T19:57:00Z">
        <w:r w:rsidRPr="0099725F" w:rsidDel="000D46A9">
          <w:rPr>
            <w:b/>
            <w:sz w:val="20"/>
            <w:szCs w:val="20"/>
            <w:lang w:val="en-GB"/>
          </w:rPr>
          <w:tab/>
        </w:r>
      </w:del>
      <w:r>
        <w:rPr>
          <w:b/>
          <w:sz w:val="20"/>
          <w:szCs w:val="20"/>
          <w:lang w:val="en-GB"/>
        </w:rPr>
        <w:t>November</w:t>
      </w:r>
      <w:r>
        <w:rPr>
          <w:b/>
          <w:sz w:val="20"/>
          <w:szCs w:val="20"/>
        </w:rPr>
        <w:t xml:space="preserve"> 2017-March</w:t>
      </w:r>
      <w:ins w:id="10" w:author="Emilia Wieczorek" w:date="2017-07-01T19:57:00Z">
        <w:r>
          <w:rPr>
            <w:b/>
            <w:sz w:val="20"/>
            <w:szCs w:val="20"/>
          </w:rPr>
          <w:t xml:space="preserve"> 201</w:t>
        </w:r>
      </w:ins>
      <w:r>
        <w:rPr>
          <w:b/>
          <w:sz w:val="20"/>
          <w:szCs w:val="20"/>
        </w:rPr>
        <w:t>8</w:t>
      </w:r>
    </w:p>
    <w:p w14:paraId="30B8B3F0" w14:textId="49FE7943" w:rsidR="0099725F" w:rsidRDefault="00C059C0" w:rsidP="0099725F">
      <w:pPr>
        <w:pStyle w:val="ListParagraph"/>
        <w:numPr>
          <w:ilvl w:val="0"/>
          <w:numId w:val="8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Worked</w:t>
      </w:r>
      <w:r w:rsidRPr="0099725F">
        <w:rPr>
          <w:sz w:val="20"/>
          <w:szCs w:val="20"/>
        </w:rPr>
        <w:t xml:space="preserve"> with large data sources </w:t>
      </w:r>
      <w:r>
        <w:rPr>
          <w:sz w:val="20"/>
          <w:szCs w:val="20"/>
        </w:rPr>
        <w:t>using SAS, SQL, and Python</w:t>
      </w:r>
      <w:r w:rsidRPr="0099725F">
        <w:rPr>
          <w:sz w:val="20"/>
          <w:szCs w:val="20"/>
        </w:rPr>
        <w:t xml:space="preserve"> </w:t>
      </w:r>
      <w:r w:rsidR="0099725F" w:rsidRPr="0099725F">
        <w:rPr>
          <w:sz w:val="20"/>
          <w:szCs w:val="20"/>
        </w:rPr>
        <w:t>to develop performance measures based on</w:t>
      </w:r>
      <w:r w:rsidR="0099725F">
        <w:rPr>
          <w:sz w:val="20"/>
          <w:szCs w:val="20"/>
        </w:rPr>
        <w:t xml:space="preserve"> </w:t>
      </w:r>
      <w:r w:rsidR="0099725F" w:rsidRPr="0099725F">
        <w:rPr>
          <w:sz w:val="20"/>
          <w:szCs w:val="20"/>
        </w:rPr>
        <w:t>cost and quality of care for evaluating the effectiveness of numerous health care policies</w:t>
      </w:r>
      <w:r w:rsidR="005037F1">
        <w:rPr>
          <w:sz w:val="20"/>
          <w:szCs w:val="20"/>
        </w:rPr>
        <w:t>.</w:t>
      </w:r>
    </w:p>
    <w:p w14:paraId="26782FC8" w14:textId="60A36FAA" w:rsidR="0099725F" w:rsidRDefault="0099725F" w:rsidP="0099725F">
      <w:pPr>
        <w:pStyle w:val="ListParagraph"/>
        <w:numPr>
          <w:ilvl w:val="0"/>
          <w:numId w:val="8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Articulated findings and worked</w:t>
      </w:r>
      <w:r w:rsidRPr="0099725F">
        <w:rPr>
          <w:sz w:val="20"/>
          <w:szCs w:val="20"/>
        </w:rPr>
        <w:t xml:space="preserve"> with researchers to adjust specifications and code as</w:t>
      </w:r>
      <w:r>
        <w:rPr>
          <w:sz w:val="20"/>
          <w:szCs w:val="20"/>
        </w:rPr>
        <w:t xml:space="preserve"> </w:t>
      </w:r>
      <w:r w:rsidRPr="0099725F">
        <w:rPr>
          <w:sz w:val="20"/>
          <w:szCs w:val="20"/>
        </w:rPr>
        <w:t xml:space="preserve">interim results </w:t>
      </w:r>
      <w:r>
        <w:rPr>
          <w:sz w:val="20"/>
          <w:szCs w:val="20"/>
        </w:rPr>
        <w:t>were</w:t>
      </w:r>
      <w:r w:rsidRPr="0099725F">
        <w:rPr>
          <w:sz w:val="20"/>
          <w:szCs w:val="20"/>
        </w:rPr>
        <w:t xml:space="preserve"> found</w:t>
      </w:r>
      <w:r w:rsidR="005037F1">
        <w:rPr>
          <w:sz w:val="20"/>
          <w:szCs w:val="20"/>
        </w:rPr>
        <w:t>.</w:t>
      </w:r>
    </w:p>
    <w:p w14:paraId="2056BE4E" w14:textId="046A58F4" w:rsidR="005037F1" w:rsidRPr="005037F1" w:rsidRDefault="005037F1" w:rsidP="005037F1">
      <w:pPr>
        <w:pStyle w:val="ListParagraph"/>
        <w:numPr>
          <w:ilvl w:val="0"/>
          <w:numId w:val="8"/>
        </w:numPr>
        <w:tabs>
          <w:tab w:val="left" w:pos="0"/>
        </w:tabs>
        <w:rPr>
          <w:sz w:val="20"/>
          <w:szCs w:val="20"/>
        </w:rPr>
      </w:pPr>
      <w:r w:rsidRPr="005037F1">
        <w:rPr>
          <w:sz w:val="20"/>
          <w:szCs w:val="20"/>
        </w:rPr>
        <w:t>Mentor</w:t>
      </w:r>
      <w:r>
        <w:rPr>
          <w:sz w:val="20"/>
          <w:szCs w:val="20"/>
        </w:rPr>
        <w:t>ed</w:t>
      </w:r>
      <w:r w:rsidRPr="005037F1">
        <w:rPr>
          <w:sz w:val="20"/>
          <w:szCs w:val="20"/>
        </w:rPr>
        <w:t xml:space="preserve"> programmers and lead small programming teams</w:t>
      </w:r>
      <w:r>
        <w:rPr>
          <w:sz w:val="20"/>
          <w:szCs w:val="20"/>
        </w:rPr>
        <w:t>.</w:t>
      </w:r>
    </w:p>
    <w:p w14:paraId="35A14D89" w14:textId="2E75C14C" w:rsidR="006E6B4D" w:rsidRPr="0099725F" w:rsidRDefault="006E6B4D" w:rsidP="005657DA">
      <w:pPr>
        <w:pStyle w:val="ListParagraph"/>
        <w:tabs>
          <w:tab w:val="left" w:pos="0"/>
        </w:tabs>
        <w:ind w:left="0"/>
        <w:rPr>
          <w:b/>
          <w:sz w:val="20"/>
          <w:szCs w:val="20"/>
          <w:lang w:val="en-GB"/>
        </w:rPr>
      </w:pPr>
    </w:p>
    <w:p w14:paraId="19B13787" w14:textId="06B6F5C6" w:rsidR="00483208" w:rsidRPr="00E27AB1" w:rsidRDefault="000D46A9" w:rsidP="00483208">
      <w:pPr>
        <w:pStyle w:val="ListParagraph"/>
        <w:tabs>
          <w:tab w:val="left" w:pos="0"/>
        </w:tabs>
        <w:ind w:left="0"/>
        <w:rPr>
          <w:b/>
          <w:sz w:val="20"/>
          <w:szCs w:val="20"/>
        </w:rPr>
      </w:pPr>
      <w:ins w:id="11" w:author="Emilia Wieczorek" w:date="2017-07-01T19:58:00Z">
        <w:r w:rsidRPr="0099725F">
          <w:rPr>
            <w:b/>
            <w:i/>
            <w:sz w:val="20"/>
            <w:szCs w:val="20"/>
            <w:lang w:val="fr-FR"/>
          </w:rPr>
          <w:t xml:space="preserve">Programmer </w:t>
        </w:r>
      </w:ins>
      <w:proofErr w:type="spellStart"/>
      <w:r w:rsidR="00357661" w:rsidRPr="0099725F">
        <w:rPr>
          <w:b/>
          <w:i/>
          <w:sz w:val="20"/>
          <w:szCs w:val="20"/>
          <w:lang w:val="fr-FR"/>
        </w:rPr>
        <w:t>Analyst</w:t>
      </w:r>
      <w:proofErr w:type="spellEnd"/>
      <w:r w:rsidR="00357661" w:rsidRPr="0099725F">
        <w:rPr>
          <w:b/>
          <w:sz w:val="20"/>
          <w:szCs w:val="20"/>
          <w:lang w:val="fr-FR"/>
        </w:rPr>
        <w:t xml:space="preserve">, </w:t>
      </w:r>
      <w:proofErr w:type="spellStart"/>
      <w:r w:rsidR="006E6B4D" w:rsidRPr="0099725F">
        <w:rPr>
          <w:b/>
          <w:sz w:val="20"/>
          <w:szCs w:val="20"/>
          <w:lang w:val="fr-FR"/>
        </w:rPr>
        <w:t>Toyon</w:t>
      </w:r>
      <w:proofErr w:type="spellEnd"/>
      <w:r w:rsidR="006E6B4D" w:rsidRPr="0099725F">
        <w:rPr>
          <w:b/>
          <w:sz w:val="20"/>
          <w:szCs w:val="20"/>
          <w:lang w:val="fr-FR"/>
        </w:rPr>
        <w:t xml:space="preserve"> Associates, </w:t>
      </w:r>
      <w:r w:rsidR="00483208" w:rsidRPr="0099725F">
        <w:rPr>
          <w:b/>
          <w:sz w:val="20"/>
          <w:szCs w:val="20"/>
          <w:lang w:val="fr-FR"/>
        </w:rPr>
        <w:t>Inc.</w:t>
      </w:r>
      <w:r w:rsidR="00357661" w:rsidRPr="0099725F">
        <w:rPr>
          <w:b/>
          <w:sz w:val="20"/>
          <w:szCs w:val="20"/>
          <w:lang w:val="fr-FR"/>
        </w:rPr>
        <w:t xml:space="preserve"> </w:t>
      </w:r>
      <w:r w:rsidR="00357661" w:rsidRPr="0099725F">
        <w:rPr>
          <w:b/>
          <w:sz w:val="20"/>
          <w:szCs w:val="20"/>
          <w:lang w:val="fr-FR"/>
        </w:rPr>
        <w:tab/>
      </w:r>
      <w:r w:rsidR="00357661" w:rsidRPr="0099725F">
        <w:rPr>
          <w:b/>
          <w:sz w:val="20"/>
          <w:szCs w:val="20"/>
          <w:lang w:val="fr-FR"/>
        </w:rPr>
        <w:tab/>
      </w:r>
      <w:r w:rsidR="00357661" w:rsidRPr="0099725F">
        <w:rPr>
          <w:b/>
          <w:sz w:val="20"/>
          <w:szCs w:val="20"/>
          <w:lang w:val="fr-FR"/>
        </w:rPr>
        <w:tab/>
      </w:r>
      <w:r w:rsidR="00357661" w:rsidRPr="0099725F">
        <w:rPr>
          <w:b/>
          <w:sz w:val="20"/>
          <w:szCs w:val="20"/>
          <w:lang w:val="fr-FR"/>
        </w:rPr>
        <w:tab/>
      </w:r>
      <w:r w:rsidR="00357661" w:rsidRPr="0099725F">
        <w:rPr>
          <w:b/>
          <w:sz w:val="20"/>
          <w:szCs w:val="20"/>
          <w:lang w:val="fr-FR"/>
        </w:rPr>
        <w:tab/>
      </w:r>
      <w:r w:rsidR="00F542A9">
        <w:rPr>
          <w:b/>
          <w:sz w:val="20"/>
          <w:szCs w:val="20"/>
          <w:lang w:val="fr-FR"/>
        </w:rPr>
        <w:t xml:space="preserve">     </w:t>
      </w:r>
      <w:del w:id="12" w:author="Emilia Wieczorek" w:date="2017-07-01T19:58:00Z">
        <w:r w:rsidR="00357661" w:rsidRPr="0099725F" w:rsidDel="000D46A9">
          <w:rPr>
            <w:b/>
            <w:sz w:val="20"/>
            <w:szCs w:val="20"/>
            <w:lang w:val="fr-FR"/>
          </w:rPr>
          <w:tab/>
        </w:r>
        <w:r w:rsidR="00357661" w:rsidRPr="0099725F" w:rsidDel="000D46A9">
          <w:rPr>
            <w:b/>
            <w:sz w:val="20"/>
            <w:szCs w:val="20"/>
            <w:lang w:val="fr-FR"/>
          </w:rPr>
          <w:tab/>
        </w:r>
      </w:del>
      <w:del w:id="13" w:author="Emilia Wieczorek" w:date="2017-07-01T19:57:00Z">
        <w:r w:rsidR="00357661" w:rsidRPr="0099725F" w:rsidDel="000D46A9">
          <w:rPr>
            <w:b/>
            <w:sz w:val="20"/>
            <w:szCs w:val="20"/>
            <w:lang w:val="fr-FR"/>
          </w:rPr>
          <w:tab/>
        </w:r>
      </w:del>
      <w:r w:rsidR="00357661" w:rsidRPr="00E27AB1">
        <w:rPr>
          <w:b/>
          <w:sz w:val="20"/>
          <w:szCs w:val="20"/>
        </w:rPr>
        <w:t>June 2015</w:t>
      </w:r>
      <w:r w:rsidR="00357661">
        <w:rPr>
          <w:b/>
          <w:sz w:val="20"/>
          <w:szCs w:val="20"/>
        </w:rPr>
        <w:t>-</w:t>
      </w:r>
      <w:ins w:id="14" w:author="Emilia Wieczorek" w:date="2017-07-01T19:57:00Z">
        <w:r>
          <w:rPr>
            <w:b/>
            <w:sz w:val="20"/>
            <w:szCs w:val="20"/>
          </w:rPr>
          <w:t>November 2016</w:t>
        </w:r>
      </w:ins>
      <w:del w:id="15" w:author="Emilia Wieczorek" w:date="2017-07-01T19:57:00Z">
        <w:r w:rsidR="00357661" w:rsidDel="000D46A9">
          <w:rPr>
            <w:b/>
            <w:sz w:val="20"/>
            <w:szCs w:val="20"/>
          </w:rPr>
          <w:delText xml:space="preserve">Present </w:delText>
        </w:r>
      </w:del>
      <w:r w:rsidR="00357661">
        <w:rPr>
          <w:b/>
          <w:sz w:val="20"/>
          <w:szCs w:val="20"/>
        </w:rPr>
        <w:t xml:space="preserve"> </w:t>
      </w:r>
    </w:p>
    <w:p w14:paraId="51B73965" w14:textId="60F9D890" w:rsidR="005657DA" w:rsidRPr="000D46A9" w:rsidRDefault="000D46A9">
      <w:pPr>
        <w:pStyle w:val="ListParagraph"/>
        <w:numPr>
          <w:ilvl w:val="0"/>
          <w:numId w:val="5"/>
        </w:numPr>
        <w:tabs>
          <w:tab w:val="left" w:pos="0"/>
        </w:tabs>
        <w:rPr>
          <w:sz w:val="20"/>
          <w:szCs w:val="20"/>
          <w:rPrChange w:id="16" w:author="Emilia Wieczorek" w:date="2017-07-01T19:59:00Z">
            <w:rPr/>
          </w:rPrChange>
        </w:rPr>
        <w:pPrChange w:id="17" w:author="Emilia Wieczorek" w:date="2017-07-01T19:59:00Z">
          <w:pPr>
            <w:pStyle w:val="ListParagraph"/>
            <w:numPr>
              <w:numId w:val="3"/>
            </w:numPr>
            <w:tabs>
              <w:tab w:val="left" w:pos="0"/>
            </w:tabs>
            <w:ind w:hanging="360"/>
          </w:pPr>
        </w:pPrChange>
      </w:pPr>
      <w:ins w:id="18" w:author="Emilia Wieczorek" w:date="2017-07-01T19:59:00Z">
        <w:r>
          <w:rPr>
            <w:sz w:val="20"/>
            <w:szCs w:val="20"/>
          </w:rPr>
          <w:t>D</w:t>
        </w:r>
        <w:r w:rsidRPr="000D46A9">
          <w:rPr>
            <w:sz w:val="20"/>
            <w:szCs w:val="20"/>
            <w:rPrChange w:id="19" w:author="Emilia Wieczorek" w:date="2017-07-01T19:59:00Z">
              <w:rPr/>
            </w:rPrChange>
          </w:rPr>
          <w:t xml:space="preserve">eveloped and tested new features for </w:t>
        </w:r>
        <w:proofErr w:type="spellStart"/>
        <w:r w:rsidRPr="000D46A9">
          <w:rPr>
            <w:sz w:val="20"/>
            <w:szCs w:val="20"/>
            <w:rPrChange w:id="20" w:author="Emilia Wieczorek" w:date="2017-07-01T19:59:00Z">
              <w:rPr/>
            </w:rPrChange>
          </w:rPr>
          <w:t>Toyon’s</w:t>
        </w:r>
        <w:proofErr w:type="spellEnd"/>
        <w:r w:rsidRPr="000D46A9">
          <w:rPr>
            <w:sz w:val="20"/>
            <w:szCs w:val="20"/>
            <w:rPrChange w:id="21" w:author="Emilia Wieczorek" w:date="2017-07-01T19:59:00Z">
              <w:rPr/>
            </w:rPrChange>
          </w:rPr>
          <w:t xml:space="preserve"> cost report preparation web application in PHP and JavaScript/jQuery with MySQL storage</w:t>
        </w:r>
        <w:r>
          <w:rPr>
            <w:sz w:val="20"/>
            <w:szCs w:val="20"/>
          </w:rPr>
          <w:t>.</w:t>
        </w:r>
      </w:ins>
      <w:del w:id="22" w:author="Emilia Wieczorek" w:date="2017-07-01T19:58:00Z">
        <w:r w:rsidR="004F47B7" w:rsidRPr="000D46A9" w:rsidDel="000D46A9">
          <w:rPr>
            <w:sz w:val="20"/>
            <w:szCs w:val="20"/>
            <w:rPrChange w:id="23" w:author="Emilia Wieczorek" w:date="2017-07-01T19:59:00Z">
              <w:rPr/>
            </w:rPrChange>
          </w:rPr>
          <w:delText>Utilized SQL</w:delText>
        </w:r>
        <w:r w:rsidR="00044829" w:rsidRPr="000D46A9" w:rsidDel="000D46A9">
          <w:rPr>
            <w:sz w:val="20"/>
            <w:szCs w:val="20"/>
            <w:rPrChange w:id="24" w:author="Emilia Wieczorek" w:date="2017-07-01T19:59:00Z">
              <w:rPr/>
            </w:rPrChange>
          </w:rPr>
          <w:delText xml:space="preserve"> to </w:delText>
        </w:r>
        <w:r w:rsidR="00457F86" w:rsidRPr="000D46A9" w:rsidDel="000D46A9">
          <w:rPr>
            <w:sz w:val="20"/>
            <w:szCs w:val="20"/>
            <w:rPrChange w:id="25" w:author="Emilia Wieczorek" w:date="2017-07-01T19:59:00Z">
              <w:rPr/>
            </w:rPrChange>
          </w:rPr>
          <w:delText xml:space="preserve">extract </w:delText>
        </w:r>
        <w:r w:rsidR="004F47B7" w:rsidRPr="000D46A9" w:rsidDel="000D46A9">
          <w:rPr>
            <w:sz w:val="20"/>
            <w:szCs w:val="20"/>
            <w:rPrChange w:id="26" w:author="Emilia Wieczorek" w:date="2017-07-01T19:59:00Z">
              <w:rPr/>
            </w:rPrChange>
          </w:rPr>
          <w:delText>information from large patient database</w:delText>
        </w:r>
        <w:r w:rsidR="005946B1" w:rsidRPr="000D46A9" w:rsidDel="000D46A9">
          <w:rPr>
            <w:sz w:val="20"/>
            <w:szCs w:val="20"/>
            <w:rPrChange w:id="27" w:author="Emilia Wieczorek" w:date="2017-07-01T19:59:00Z">
              <w:rPr/>
            </w:rPrChange>
          </w:rPr>
          <w:delText>s</w:delText>
        </w:r>
        <w:r w:rsidR="00044829" w:rsidRPr="000D46A9" w:rsidDel="000D46A9">
          <w:rPr>
            <w:sz w:val="20"/>
            <w:szCs w:val="20"/>
            <w:rPrChange w:id="28" w:author="Emilia Wieczorek" w:date="2017-07-01T19:59:00Z">
              <w:rPr/>
            </w:rPrChange>
          </w:rPr>
          <w:delText xml:space="preserve"> provided by </w:delText>
        </w:r>
        <w:r w:rsidR="004F47B7" w:rsidRPr="000D46A9" w:rsidDel="000D46A9">
          <w:rPr>
            <w:sz w:val="20"/>
            <w:szCs w:val="20"/>
            <w:rPrChange w:id="29" w:author="Emilia Wieczorek" w:date="2017-07-01T19:59:00Z">
              <w:rPr/>
            </w:rPrChange>
          </w:rPr>
          <w:delText xml:space="preserve">over 200 </w:delText>
        </w:r>
        <w:r w:rsidR="00044829" w:rsidRPr="000D46A9" w:rsidDel="000D46A9">
          <w:rPr>
            <w:sz w:val="20"/>
            <w:szCs w:val="20"/>
            <w:rPrChange w:id="30" w:author="Emilia Wieczorek" w:date="2017-07-01T19:59:00Z">
              <w:rPr/>
            </w:rPrChange>
          </w:rPr>
          <w:delText>hospitals</w:delText>
        </w:r>
        <w:r w:rsidR="00E27AB1" w:rsidRPr="000D46A9" w:rsidDel="000D46A9">
          <w:rPr>
            <w:sz w:val="20"/>
            <w:szCs w:val="20"/>
            <w:rPrChange w:id="31" w:author="Emilia Wieczorek" w:date="2017-07-01T19:59:00Z">
              <w:rPr/>
            </w:rPrChange>
          </w:rPr>
          <w:delText>.</w:delText>
        </w:r>
      </w:del>
    </w:p>
    <w:p w14:paraId="4AAAA4D9" w14:textId="06EF9426" w:rsidR="000D46A9" w:rsidRDefault="00457F86" w:rsidP="005657DA">
      <w:pPr>
        <w:pStyle w:val="ListParagraph"/>
        <w:numPr>
          <w:ilvl w:val="0"/>
          <w:numId w:val="3"/>
        </w:numPr>
        <w:tabs>
          <w:tab w:val="left" w:pos="0"/>
        </w:tabs>
        <w:rPr>
          <w:ins w:id="32" w:author="Emilia Wieczorek" w:date="2017-07-01T20:01:00Z"/>
          <w:sz w:val="20"/>
          <w:szCs w:val="20"/>
        </w:rPr>
      </w:pPr>
      <w:del w:id="33" w:author="Emilia Wieczorek" w:date="2017-07-01T20:00:00Z">
        <w:r w:rsidDel="000D46A9">
          <w:rPr>
            <w:sz w:val="20"/>
            <w:szCs w:val="20"/>
          </w:rPr>
          <w:delText xml:space="preserve">Developed </w:delText>
        </w:r>
        <w:r w:rsidR="00587893" w:rsidDel="000D46A9">
          <w:rPr>
            <w:sz w:val="20"/>
            <w:szCs w:val="20"/>
          </w:rPr>
          <w:delText>web applications to visualize</w:delText>
        </w:r>
        <w:r w:rsidDel="000D46A9">
          <w:rPr>
            <w:sz w:val="20"/>
            <w:szCs w:val="20"/>
          </w:rPr>
          <w:delText xml:space="preserve"> data</w:delText>
        </w:r>
        <w:r w:rsidR="00587893" w:rsidDel="000D46A9">
          <w:rPr>
            <w:sz w:val="20"/>
            <w:szCs w:val="20"/>
          </w:rPr>
          <w:delText xml:space="preserve">, extract trends, </w:delText>
        </w:r>
        <w:r w:rsidR="00357661" w:rsidDel="000D46A9">
          <w:rPr>
            <w:sz w:val="20"/>
            <w:szCs w:val="20"/>
          </w:rPr>
          <w:delText xml:space="preserve">and </w:delText>
        </w:r>
        <w:r w:rsidR="00587893" w:rsidDel="000D46A9">
          <w:rPr>
            <w:sz w:val="20"/>
            <w:szCs w:val="20"/>
          </w:rPr>
          <w:delText>optimize, automate</w:delText>
        </w:r>
        <w:r w:rsidR="00357661" w:rsidDel="000D46A9">
          <w:rPr>
            <w:sz w:val="20"/>
            <w:szCs w:val="20"/>
          </w:rPr>
          <w:delText>,</w:delText>
        </w:r>
        <w:r w:rsidR="00587893" w:rsidDel="000D46A9">
          <w:rPr>
            <w:sz w:val="20"/>
            <w:szCs w:val="20"/>
          </w:rPr>
          <w:delText xml:space="preserve"> an</w:delText>
        </w:r>
        <w:r w:rsidR="00E27AB1" w:rsidDel="000D46A9">
          <w:rPr>
            <w:sz w:val="20"/>
            <w:szCs w:val="20"/>
          </w:rPr>
          <w:delText>d solve complex database issue</w:delText>
        </w:r>
      </w:del>
      <w:ins w:id="34" w:author="Emilia Wieczorek" w:date="2017-07-01T20:00:00Z">
        <w:r w:rsidR="000D46A9">
          <w:rPr>
            <w:sz w:val="20"/>
            <w:szCs w:val="20"/>
          </w:rPr>
          <w:t>R</w:t>
        </w:r>
      </w:ins>
      <w:del w:id="35" w:author="Emilia Wieczorek" w:date="2017-07-01T20:00:00Z">
        <w:r w:rsidR="00E27AB1" w:rsidDel="000D46A9">
          <w:rPr>
            <w:sz w:val="20"/>
            <w:szCs w:val="20"/>
          </w:rPr>
          <w:delText>s</w:delText>
        </w:r>
      </w:del>
      <w:ins w:id="36" w:author="Emilia Wieczorek" w:date="2017-07-01T20:00:00Z">
        <w:r w:rsidR="000D46A9" w:rsidRPr="000D46A9">
          <w:rPr>
            <w:sz w:val="20"/>
            <w:szCs w:val="20"/>
          </w:rPr>
          <w:t>esponsible for database support and deployment to Amazon Web Services (AWS)</w:t>
        </w:r>
      </w:ins>
      <w:ins w:id="37" w:author="Emilia Wieczorek" w:date="2017-07-01T20:01:00Z">
        <w:r w:rsidR="000D46A9">
          <w:rPr>
            <w:sz w:val="20"/>
            <w:szCs w:val="20"/>
          </w:rPr>
          <w:t>.</w:t>
        </w:r>
      </w:ins>
    </w:p>
    <w:p w14:paraId="20C25B4C" w14:textId="53A4CDE9" w:rsidR="000D46A9" w:rsidRPr="00EC5ADE" w:rsidRDefault="00910B8E">
      <w:pPr>
        <w:pStyle w:val="ListParagraph"/>
        <w:numPr>
          <w:ilvl w:val="0"/>
          <w:numId w:val="3"/>
        </w:numPr>
        <w:tabs>
          <w:tab w:val="left" w:pos="0"/>
        </w:tabs>
        <w:rPr>
          <w:ins w:id="38" w:author="Emilia Wieczorek" w:date="2017-07-01T20:01:00Z"/>
          <w:sz w:val="20"/>
          <w:szCs w:val="20"/>
          <w:rPrChange w:id="39" w:author="Emilia Wieczorek" w:date="2017-07-03T07:18:00Z">
            <w:rPr>
              <w:ins w:id="40" w:author="Emilia Wieczorek" w:date="2017-07-01T20:01:00Z"/>
            </w:rPr>
          </w:rPrChange>
        </w:rPr>
      </w:pPr>
      <w:r>
        <w:rPr>
          <w:sz w:val="20"/>
          <w:szCs w:val="20"/>
        </w:rPr>
        <w:t>Responsible for creation of</w:t>
      </w:r>
      <w:ins w:id="41" w:author="Emilia Wieczorek" w:date="2017-07-01T20:01:00Z">
        <w:r w:rsidR="000D46A9">
          <w:rPr>
            <w:sz w:val="20"/>
            <w:szCs w:val="20"/>
          </w:rPr>
          <w:t xml:space="preserve"> </w:t>
        </w:r>
      </w:ins>
      <w:ins w:id="42" w:author="Emilia Wieczorek" w:date="2017-07-01T20:04:00Z">
        <w:r w:rsidR="000D46A9">
          <w:rPr>
            <w:sz w:val="20"/>
            <w:szCs w:val="20"/>
          </w:rPr>
          <w:t xml:space="preserve">MySQL </w:t>
        </w:r>
      </w:ins>
      <w:ins w:id="43" w:author="Emilia Wieczorek" w:date="2017-07-01T20:01:00Z">
        <w:r w:rsidR="000D46A9">
          <w:rPr>
            <w:sz w:val="20"/>
            <w:szCs w:val="20"/>
          </w:rPr>
          <w:t>databases</w:t>
        </w:r>
      </w:ins>
      <w:r>
        <w:rPr>
          <w:sz w:val="20"/>
          <w:szCs w:val="20"/>
        </w:rPr>
        <w:t xml:space="preserve"> and schemas,</w:t>
      </w:r>
      <w:ins w:id="44" w:author="Emilia Wieczorek" w:date="2017-07-01T20:01:00Z">
        <w:r w:rsidR="000D46A9">
          <w:rPr>
            <w:sz w:val="20"/>
            <w:szCs w:val="20"/>
          </w:rPr>
          <w:t xml:space="preserve"> and </w:t>
        </w:r>
      </w:ins>
      <w:r>
        <w:rPr>
          <w:sz w:val="20"/>
          <w:szCs w:val="20"/>
        </w:rPr>
        <w:t>regular ETL processing of</w:t>
      </w:r>
      <w:ins w:id="45" w:author="Emilia Wieczorek" w:date="2017-07-01T20:01:00Z">
        <w:r w:rsidR="00EC5ADE">
          <w:rPr>
            <w:sz w:val="20"/>
            <w:szCs w:val="20"/>
          </w:rPr>
          <w:t xml:space="preserve"> large-scale data sets </w:t>
        </w:r>
        <w:r w:rsidR="000D46A9" w:rsidRPr="000D46A9">
          <w:rPr>
            <w:sz w:val="20"/>
            <w:szCs w:val="20"/>
          </w:rPr>
          <w:t xml:space="preserve">including </w:t>
        </w:r>
      </w:ins>
      <w:ins w:id="46" w:author="Emilia Wieczorek" w:date="2017-07-03T07:18:00Z">
        <w:r w:rsidR="00EC5ADE" w:rsidRPr="00EC5ADE">
          <w:rPr>
            <w:sz w:val="20"/>
            <w:szCs w:val="20"/>
          </w:rPr>
          <w:t xml:space="preserve">hospital patient </w:t>
        </w:r>
      </w:ins>
      <w:ins w:id="47" w:author="Emilia Wieczorek" w:date="2017-07-03T07:19:00Z">
        <w:r w:rsidR="00EC5ADE">
          <w:rPr>
            <w:sz w:val="20"/>
            <w:szCs w:val="20"/>
          </w:rPr>
          <w:t>encounters</w:t>
        </w:r>
      </w:ins>
      <w:ins w:id="48" w:author="Emilia Wieczorek" w:date="2017-07-03T07:18:00Z">
        <w:r w:rsidR="00EC5ADE" w:rsidRPr="00EC5ADE">
          <w:rPr>
            <w:sz w:val="20"/>
            <w:szCs w:val="20"/>
          </w:rPr>
          <w:t>,</w:t>
        </w:r>
      </w:ins>
      <w:r w:rsidR="00276869">
        <w:rPr>
          <w:sz w:val="20"/>
          <w:szCs w:val="20"/>
        </w:rPr>
        <w:t xml:space="preserve"> </w:t>
      </w:r>
      <w:ins w:id="49" w:author="Emilia Wieczorek" w:date="2017-07-03T07:18:00Z">
        <w:r w:rsidR="00EC5ADE" w:rsidRPr="00EC5ADE">
          <w:rPr>
            <w:sz w:val="20"/>
            <w:szCs w:val="20"/>
          </w:rPr>
          <w:t xml:space="preserve">financial claims and reimbursements, </w:t>
        </w:r>
      </w:ins>
      <w:ins w:id="50" w:author="Emilia Wieczorek" w:date="2017-07-03T07:19:00Z">
        <w:r w:rsidR="00EC5ADE">
          <w:rPr>
            <w:sz w:val="20"/>
            <w:szCs w:val="20"/>
          </w:rPr>
          <w:t xml:space="preserve">and </w:t>
        </w:r>
      </w:ins>
      <w:ins w:id="51" w:author="Emilia Wieczorek" w:date="2017-07-03T07:18:00Z">
        <w:r w:rsidR="00EC5ADE" w:rsidRPr="00EC5ADE">
          <w:rPr>
            <w:sz w:val="20"/>
            <w:szCs w:val="20"/>
          </w:rPr>
          <w:t>patient eligibility information from the State of California</w:t>
        </w:r>
        <w:r w:rsidR="00EC5ADE">
          <w:rPr>
            <w:sz w:val="20"/>
            <w:szCs w:val="20"/>
          </w:rPr>
          <w:t>.</w:t>
        </w:r>
      </w:ins>
    </w:p>
    <w:p w14:paraId="6BF5E88C" w14:textId="205B8425" w:rsidR="000D46A9" w:rsidRDefault="000D46A9" w:rsidP="00910B8E">
      <w:pPr>
        <w:pStyle w:val="ListParagraph"/>
        <w:numPr>
          <w:ilvl w:val="0"/>
          <w:numId w:val="3"/>
        </w:numPr>
        <w:tabs>
          <w:tab w:val="left" w:pos="0"/>
        </w:tabs>
        <w:rPr>
          <w:sz w:val="20"/>
          <w:szCs w:val="20"/>
        </w:rPr>
        <w:pPrChange w:id="52" w:author="Emilia Wieczorek" w:date="2017-07-01T20:01:00Z">
          <w:pPr>
            <w:pStyle w:val="ListParagraph"/>
            <w:tabs>
              <w:tab w:val="left" w:pos="0"/>
            </w:tabs>
          </w:pPr>
        </w:pPrChange>
      </w:pPr>
      <w:ins w:id="53" w:author="Emilia Wieczorek" w:date="2017-07-01T20:01:00Z">
        <w:r>
          <w:rPr>
            <w:sz w:val="20"/>
            <w:szCs w:val="20"/>
          </w:rPr>
          <w:t>C</w:t>
        </w:r>
        <w:r w:rsidRPr="000D46A9">
          <w:rPr>
            <w:sz w:val="20"/>
            <w:szCs w:val="20"/>
          </w:rPr>
          <w:t>reated advanced macro for lookup and retrieval of pricing information</w:t>
        </w:r>
      </w:ins>
      <w:r w:rsidR="00F64AE3">
        <w:rPr>
          <w:sz w:val="20"/>
          <w:szCs w:val="20"/>
        </w:rPr>
        <w:t>.</w:t>
      </w:r>
    </w:p>
    <w:p w14:paraId="71E95349" w14:textId="77777777" w:rsidR="00910B8E" w:rsidRPr="00910B8E" w:rsidRDefault="00910B8E" w:rsidP="00910B8E">
      <w:pPr>
        <w:pStyle w:val="ListParagraph"/>
        <w:tabs>
          <w:tab w:val="left" w:pos="0"/>
        </w:tabs>
        <w:rPr>
          <w:sz w:val="20"/>
          <w:szCs w:val="20"/>
          <w:rPrChange w:id="54" w:author="Emilia Wieczorek" w:date="2017-07-01T20:01:00Z">
            <w:rPr/>
          </w:rPrChange>
        </w:rPr>
      </w:pPr>
    </w:p>
    <w:p w14:paraId="2553B5E0" w14:textId="33FF7191" w:rsidR="005657DA" w:rsidRDefault="00357661" w:rsidP="005657DA">
      <w:pPr>
        <w:tabs>
          <w:tab w:val="left" w:pos="1080"/>
        </w:tabs>
        <w:rPr>
          <w:b/>
          <w:sz w:val="20"/>
          <w:szCs w:val="20"/>
        </w:rPr>
      </w:pPr>
      <w:r w:rsidRPr="003179AD">
        <w:rPr>
          <w:b/>
          <w:i/>
          <w:sz w:val="20"/>
          <w:szCs w:val="20"/>
        </w:rPr>
        <w:t>Research Assistant</w:t>
      </w:r>
      <w:r>
        <w:rPr>
          <w:b/>
          <w:sz w:val="20"/>
          <w:szCs w:val="20"/>
        </w:rPr>
        <w:t>,</w:t>
      </w:r>
      <w:r w:rsidRPr="003C6DAF">
        <w:rPr>
          <w:b/>
          <w:sz w:val="20"/>
          <w:szCs w:val="20"/>
        </w:rPr>
        <w:t xml:space="preserve"> </w:t>
      </w:r>
      <w:r w:rsidR="005657DA" w:rsidRPr="003C6DAF">
        <w:rPr>
          <w:b/>
          <w:sz w:val="20"/>
          <w:szCs w:val="20"/>
        </w:rPr>
        <w:t xml:space="preserve">University of California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542A9">
        <w:rPr>
          <w:b/>
          <w:sz w:val="20"/>
          <w:szCs w:val="20"/>
        </w:rPr>
        <w:t xml:space="preserve">   </w:t>
      </w:r>
      <w:r w:rsidRPr="003C6DAF">
        <w:rPr>
          <w:b/>
          <w:sz w:val="20"/>
          <w:szCs w:val="20"/>
        </w:rPr>
        <w:t>May 2013</w:t>
      </w:r>
      <w:r>
        <w:rPr>
          <w:b/>
          <w:sz w:val="20"/>
          <w:szCs w:val="20"/>
        </w:rPr>
        <w:t>-May 2015</w:t>
      </w:r>
    </w:p>
    <w:p w14:paraId="17750747" w14:textId="3B5F8F9F" w:rsidR="005657DA" w:rsidRPr="00833682" w:rsidRDefault="005657DA" w:rsidP="005657DA">
      <w:pPr>
        <w:tabs>
          <w:tab w:val="left" w:pos="720"/>
        </w:tabs>
        <w:ind w:left="360"/>
        <w:rPr>
          <w:b/>
          <w:i/>
          <w:sz w:val="20"/>
          <w:szCs w:val="20"/>
        </w:rPr>
      </w:pPr>
      <w:r w:rsidRPr="00833682">
        <w:rPr>
          <w:b/>
          <w:i/>
          <w:sz w:val="20"/>
          <w:szCs w:val="20"/>
        </w:rPr>
        <w:t>UC San Francisco (Sep</w:t>
      </w:r>
      <w:r w:rsidR="00357661">
        <w:rPr>
          <w:b/>
          <w:i/>
          <w:sz w:val="20"/>
          <w:szCs w:val="20"/>
        </w:rPr>
        <w:t>t.</w:t>
      </w:r>
      <w:r w:rsidRPr="00833682">
        <w:rPr>
          <w:b/>
          <w:i/>
          <w:sz w:val="20"/>
          <w:szCs w:val="20"/>
        </w:rPr>
        <w:t xml:space="preserve"> 2014-</w:t>
      </w:r>
      <w:r w:rsidR="00357661">
        <w:rPr>
          <w:b/>
          <w:i/>
          <w:sz w:val="20"/>
          <w:szCs w:val="20"/>
        </w:rPr>
        <w:t>May 2015</w:t>
      </w:r>
      <w:r w:rsidRPr="00833682">
        <w:rPr>
          <w:b/>
          <w:i/>
          <w:sz w:val="20"/>
          <w:szCs w:val="20"/>
        </w:rPr>
        <w:t xml:space="preserve">) </w:t>
      </w:r>
    </w:p>
    <w:p w14:paraId="7FA4EB68" w14:textId="118C8ABD" w:rsidR="005657DA" w:rsidRPr="003E31F2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 xml:space="preserve">Identified </w:t>
      </w:r>
      <w:r w:rsidR="00130E31">
        <w:rPr>
          <w:sz w:val="20"/>
          <w:szCs w:val="20"/>
        </w:rPr>
        <w:t xml:space="preserve">and collected </w:t>
      </w:r>
      <w:r w:rsidR="00204756">
        <w:rPr>
          <w:sz w:val="20"/>
          <w:szCs w:val="20"/>
        </w:rPr>
        <w:t xml:space="preserve">relevant </w:t>
      </w:r>
      <w:r w:rsidRPr="00833682">
        <w:rPr>
          <w:sz w:val="20"/>
          <w:szCs w:val="20"/>
        </w:rPr>
        <w:t>data</w:t>
      </w:r>
      <w:r w:rsidR="00204756">
        <w:rPr>
          <w:sz w:val="20"/>
          <w:szCs w:val="20"/>
        </w:rPr>
        <w:t xml:space="preserve"> available on various platforms</w:t>
      </w:r>
      <w:r w:rsidR="00B344CA">
        <w:rPr>
          <w:sz w:val="20"/>
          <w:szCs w:val="20"/>
        </w:rPr>
        <w:t>.</w:t>
      </w:r>
    </w:p>
    <w:p w14:paraId="74E7F2F5" w14:textId="77777777" w:rsidR="005657DA" w:rsidRPr="003E31F2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>Selected genetic regions for analysis where the available data was of the best quality.</w:t>
      </w:r>
    </w:p>
    <w:p w14:paraId="69285B4C" w14:textId="2DB78B5E" w:rsidR="00204756" w:rsidRPr="00204756" w:rsidRDefault="00204756" w:rsidP="00204756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204756">
        <w:rPr>
          <w:sz w:val="20"/>
          <w:szCs w:val="20"/>
        </w:rPr>
        <w:t xml:space="preserve">Utilized </w:t>
      </w:r>
      <w:r>
        <w:rPr>
          <w:sz w:val="20"/>
          <w:szCs w:val="20"/>
        </w:rPr>
        <w:t>machine learning algorithms</w:t>
      </w:r>
      <w:r w:rsidR="00313F03" w:rsidRPr="00204756">
        <w:rPr>
          <w:sz w:val="20"/>
          <w:szCs w:val="20"/>
        </w:rPr>
        <w:t xml:space="preserve"> to</w:t>
      </w:r>
      <w:r w:rsidRPr="00204756">
        <w:rPr>
          <w:sz w:val="20"/>
          <w:szCs w:val="20"/>
        </w:rPr>
        <w:t xml:space="preserve"> identify </w:t>
      </w:r>
      <w:r>
        <w:rPr>
          <w:sz w:val="20"/>
          <w:szCs w:val="20"/>
        </w:rPr>
        <w:t>genetic factors that modulate</w:t>
      </w:r>
      <w:r w:rsidRPr="00204756">
        <w:rPr>
          <w:sz w:val="20"/>
          <w:szCs w:val="20"/>
        </w:rPr>
        <w:t xml:space="preserve"> </w:t>
      </w:r>
      <w:r w:rsidR="00357661">
        <w:rPr>
          <w:sz w:val="20"/>
          <w:szCs w:val="20"/>
        </w:rPr>
        <w:t xml:space="preserve">the </w:t>
      </w:r>
      <w:r w:rsidRPr="00204756">
        <w:rPr>
          <w:sz w:val="20"/>
          <w:szCs w:val="20"/>
        </w:rPr>
        <w:t>presentation and progression</w:t>
      </w:r>
      <w:r>
        <w:rPr>
          <w:sz w:val="20"/>
          <w:szCs w:val="20"/>
        </w:rPr>
        <w:t xml:space="preserve"> of a disease.</w:t>
      </w:r>
    </w:p>
    <w:p w14:paraId="7268C7C2" w14:textId="7BF54EB0" w:rsidR="005657DA" w:rsidRPr="00204756" w:rsidRDefault="00313F03" w:rsidP="00204756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204756">
        <w:rPr>
          <w:sz w:val="20"/>
          <w:szCs w:val="20"/>
        </w:rPr>
        <w:t>Developed</w:t>
      </w:r>
      <w:r w:rsidR="005657DA" w:rsidRPr="00204756">
        <w:rPr>
          <w:sz w:val="20"/>
          <w:szCs w:val="20"/>
        </w:rPr>
        <w:t xml:space="preserve"> </w:t>
      </w:r>
      <w:r w:rsidR="006463FA">
        <w:rPr>
          <w:sz w:val="20"/>
          <w:szCs w:val="20"/>
        </w:rPr>
        <w:t xml:space="preserve">Python </w:t>
      </w:r>
      <w:r w:rsidR="005657DA" w:rsidRPr="00204756">
        <w:rPr>
          <w:sz w:val="20"/>
          <w:szCs w:val="20"/>
        </w:rPr>
        <w:t>scripts for computing the Multiple Sclero</w:t>
      </w:r>
      <w:r w:rsidR="006463FA">
        <w:rPr>
          <w:sz w:val="20"/>
          <w:szCs w:val="20"/>
        </w:rPr>
        <w:t>sis Genetic Burden (MSGB) score.</w:t>
      </w:r>
    </w:p>
    <w:p w14:paraId="38C44EEC" w14:textId="0A6853CC" w:rsidR="005657DA" w:rsidRPr="003E31F2" w:rsidRDefault="00313F03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Used 23andMe API to develop MSGB web applicati</w:t>
      </w:r>
      <w:r w:rsidR="006463FA">
        <w:rPr>
          <w:sz w:val="20"/>
          <w:szCs w:val="20"/>
        </w:rPr>
        <w:t xml:space="preserve">on tool </w:t>
      </w:r>
      <w:r w:rsidR="000B7119">
        <w:rPr>
          <w:sz w:val="20"/>
          <w:szCs w:val="20"/>
        </w:rPr>
        <w:t>utilizing</w:t>
      </w:r>
      <w:r w:rsidR="006463FA">
        <w:rPr>
          <w:sz w:val="20"/>
          <w:szCs w:val="20"/>
        </w:rPr>
        <w:t xml:space="preserve"> Django web development framework.</w:t>
      </w:r>
    </w:p>
    <w:p w14:paraId="5E1472E6" w14:textId="77777777" w:rsidR="005657DA" w:rsidRPr="003E31F2" w:rsidRDefault="005657DA" w:rsidP="005657DA">
      <w:pPr>
        <w:pStyle w:val="ListParagraph"/>
        <w:tabs>
          <w:tab w:val="left" w:pos="450"/>
        </w:tabs>
        <w:ind w:left="0"/>
        <w:rPr>
          <w:sz w:val="20"/>
          <w:szCs w:val="20"/>
        </w:rPr>
      </w:pPr>
    </w:p>
    <w:p w14:paraId="063EFB38" w14:textId="412A0EDF" w:rsidR="005657DA" w:rsidRPr="00F939D8" w:rsidRDefault="005657DA" w:rsidP="00F939D8">
      <w:pPr>
        <w:tabs>
          <w:tab w:val="left" w:pos="720"/>
        </w:tabs>
        <w:ind w:left="360"/>
        <w:rPr>
          <w:b/>
          <w:i/>
          <w:sz w:val="20"/>
          <w:szCs w:val="20"/>
        </w:rPr>
      </w:pPr>
      <w:r w:rsidRPr="00833682">
        <w:rPr>
          <w:b/>
          <w:i/>
          <w:sz w:val="20"/>
          <w:szCs w:val="20"/>
        </w:rPr>
        <w:t>UC</w:t>
      </w:r>
      <w:r w:rsidR="00F939D8">
        <w:rPr>
          <w:b/>
          <w:i/>
          <w:sz w:val="20"/>
          <w:szCs w:val="20"/>
        </w:rPr>
        <w:t xml:space="preserve"> Berkeley (May 2013-Dec 2014)</w:t>
      </w:r>
    </w:p>
    <w:p w14:paraId="39384F4A" w14:textId="3413C320" w:rsidR="005657DA" w:rsidRDefault="00F939D8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Used </w:t>
      </w:r>
      <w:r w:rsidR="00204756" w:rsidRPr="00204756">
        <w:rPr>
          <w:sz w:val="20"/>
          <w:szCs w:val="20"/>
        </w:rPr>
        <w:t xml:space="preserve">statistical learning </w:t>
      </w:r>
      <w:r>
        <w:rPr>
          <w:sz w:val="20"/>
          <w:szCs w:val="20"/>
        </w:rPr>
        <w:t xml:space="preserve">to detect </w:t>
      </w:r>
      <w:r w:rsidR="005657DA" w:rsidRPr="00833682">
        <w:rPr>
          <w:sz w:val="20"/>
          <w:szCs w:val="20"/>
        </w:rPr>
        <w:t xml:space="preserve">tracts of </w:t>
      </w:r>
      <w:proofErr w:type="spellStart"/>
      <w:r w:rsidR="005657DA" w:rsidRPr="00833682">
        <w:rPr>
          <w:sz w:val="20"/>
          <w:szCs w:val="20"/>
        </w:rPr>
        <w:t>introgressed</w:t>
      </w:r>
      <w:proofErr w:type="spellEnd"/>
      <w:r w:rsidR="005657DA" w:rsidRPr="00833682">
        <w:rPr>
          <w:sz w:val="20"/>
          <w:szCs w:val="20"/>
        </w:rPr>
        <w:t xml:space="preserve"> Neanderthal ancestry in genomic sequence data</w:t>
      </w:r>
      <w:r w:rsidR="00077650">
        <w:rPr>
          <w:sz w:val="20"/>
          <w:szCs w:val="20"/>
        </w:rPr>
        <w:t xml:space="preserve"> of modern humans</w:t>
      </w:r>
      <w:r w:rsidR="005657DA" w:rsidRPr="00833682">
        <w:rPr>
          <w:sz w:val="20"/>
          <w:szCs w:val="20"/>
        </w:rPr>
        <w:t>.</w:t>
      </w:r>
    </w:p>
    <w:p w14:paraId="7014E8F8" w14:textId="55B41537" w:rsidR="00204756" w:rsidRPr="003E31F2" w:rsidRDefault="00204756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Simulated data for testing and benchmarking of the </w:t>
      </w:r>
      <w:r w:rsidR="003E75D8">
        <w:rPr>
          <w:sz w:val="20"/>
          <w:szCs w:val="20"/>
        </w:rPr>
        <w:t xml:space="preserve">developed </w:t>
      </w:r>
      <w:r w:rsidR="00CD331C">
        <w:rPr>
          <w:sz w:val="20"/>
          <w:szCs w:val="20"/>
        </w:rPr>
        <w:t xml:space="preserve">model </w:t>
      </w:r>
      <w:r w:rsidR="006940D2">
        <w:rPr>
          <w:sz w:val="20"/>
          <w:szCs w:val="20"/>
        </w:rPr>
        <w:t>(</w:t>
      </w:r>
      <w:r w:rsidR="00CD331C">
        <w:rPr>
          <w:sz w:val="20"/>
          <w:szCs w:val="20"/>
        </w:rPr>
        <w:t>Python</w:t>
      </w:r>
      <w:r w:rsidR="006940D2">
        <w:rPr>
          <w:sz w:val="20"/>
          <w:szCs w:val="20"/>
        </w:rPr>
        <w:t>)</w:t>
      </w:r>
      <w:r w:rsidR="00CD331C">
        <w:rPr>
          <w:sz w:val="20"/>
          <w:szCs w:val="20"/>
        </w:rPr>
        <w:t xml:space="preserve">. </w:t>
      </w:r>
    </w:p>
    <w:p w14:paraId="40468959" w14:textId="0919F2B0" w:rsidR="005657DA" w:rsidRPr="003E31F2" w:rsidRDefault="004B3C31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I</w:t>
      </w:r>
      <w:r w:rsidR="005657DA" w:rsidRPr="00833682">
        <w:rPr>
          <w:sz w:val="20"/>
          <w:szCs w:val="20"/>
        </w:rPr>
        <w:t>nterpret</w:t>
      </w:r>
      <w:r>
        <w:rPr>
          <w:sz w:val="20"/>
          <w:szCs w:val="20"/>
        </w:rPr>
        <w:t>ed</w:t>
      </w:r>
      <w:r w:rsidR="005657DA" w:rsidRPr="00833682">
        <w:rPr>
          <w:sz w:val="20"/>
          <w:szCs w:val="20"/>
        </w:rPr>
        <w:t xml:space="preserve"> and visualize</w:t>
      </w:r>
      <w:r>
        <w:rPr>
          <w:sz w:val="20"/>
          <w:szCs w:val="20"/>
        </w:rPr>
        <w:t>d</w:t>
      </w:r>
      <w:r w:rsidR="005657DA" w:rsidRPr="00833682">
        <w:rPr>
          <w:sz w:val="20"/>
          <w:szCs w:val="20"/>
        </w:rPr>
        <w:t xml:space="preserve"> results</w:t>
      </w:r>
      <w:r>
        <w:rPr>
          <w:sz w:val="20"/>
          <w:szCs w:val="20"/>
        </w:rPr>
        <w:t xml:space="preserve"> using</w:t>
      </w:r>
      <w:r w:rsidRPr="00833682">
        <w:rPr>
          <w:sz w:val="20"/>
          <w:szCs w:val="20"/>
        </w:rPr>
        <w:t xml:space="preserve"> statistical software</w:t>
      </w:r>
      <w:r w:rsidR="00CD331C">
        <w:rPr>
          <w:sz w:val="20"/>
          <w:szCs w:val="20"/>
        </w:rPr>
        <w:t xml:space="preserve"> (R).</w:t>
      </w:r>
    </w:p>
    <w:p w14:paraId="6D0FEF66" w14:textId="77777777" w:rsidR="005657DA" w:rsidRPr="003E31F2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>Presented research methodology and results at two conferences.</w:t>
      </w:r>
    </w:p>
    <w:p w14:paraId="1760149E" w14:textId="77777777" w:rsidR="005657DA" w:rsidRPr="003E31F2" w:rsidRDefault="005657DA" w:rsidP="005657DA">
      <w:pPr>
        <w:pStyle w:val="ListParagraph"/>
        <w:tabs>
          <w:tab w:val="left" w:pos="450"/>
        </w:tabs>
        <w:ind w:left="0"/>
        <w:rPr>
          <w:sz w:val="20"/>
          <w:szCs w:val="20"/>
        </w:rPr>
      </w:pPr>
    </w:p>
    <w:p w14:paraId="4FCF50BF" w14:textId="77777777" w:rsidR="00207978" w:rsidRDefault="00207978" w:rsidP="005657DA">
      <w:pPr>
        <w:tabs>
          <w:tab w:val="left" w:pos="720"/>
        </w:tabs>
        <w:ind w:left="360"/>
        <w:rPr>
          <w:b/>
          <w:i/>
          <w:sz w:val="20"/>
          <w:szCs w:val="20"/>
          <w:lang w:val="es-ES"/>
        </w:rPr>
      </w:pPr>
    </w:p>
    <w:p w14:paraId="5C03AEEA" w14:textId="77777777" w:rsidR="005657DA" w:rsidRPr="0099725F" w:rsidRDefault="005657DA" w:rsidP="005657DA">
      <w:pPr>
        <w:tabs>
          <w:tab w:val="left" w:pos="720"/>
        </w:tabs>
        <w:ind w:left="360"/>
        <w:rPr>
          <w:b/>
          <w:i/>
          <w:sz w:val="20"/>
          <w:szCs w:val="20"/>
          <w:lang w:val="es-ES"/>
        </w:rPr>
      </w:pPr>
      <w:bookmarkStart w:id="55" w:name="_GoBack"/>
      <w:bookmarkEnd w:id="55"/>
      <w:r w:rsidRPr="0099725F">
        <w:rPr>
          <w:b/>
          <w:i/>
          <w:sz w:val="20"/>
          <w:szCs w:val="20"/>
          <w:lang w:val="es-ES"/>
        </w:rPr>
        <w:t xml:space="preserve">UC Los </w:t>
      </w:r>
      <w:proofErr w:type="spellStart"/>
      <w:r w:rsidRPr="0099725F">
        <w:rPr>
          <w:b/>
          <w:i/>
          <w:sz w:val="20"/>
          <w:szCs w:val="20"/>
          <w:lang w:val="es-ES"/>
        </w:rPr>
        <w:t>Angeles</w:t>
      </w:r>
      <w:proofErr w:type="spellEnd"/>
      <w:r w:rsidRPr="0099725F">
        <w:rPr>
          <w:b/>
          <w:i/>
          <w:sz w:val="20"/>
          <w:szCs w:val="20"/>
          <w:lang w:val="es-ES"/>
        </w:rPr>
        <w:t xml:space="preserve"> (Jun 2014 - </w:t>
      </w:r>
      <w:proofErr w:type="spellStart"/>
      <w:r w:rsidRPr="0099725F">
        <w:rPr>
          <w:b/>
          <w:i/>
          <w:sz w:val="20"/>
          <w:szCs w:val="20"/>
          <w:lang w:val="es-ES"/>
        </w:rPr>
        <w:t>Aug</w:t>
      </w:r>
      <w:proofErr w:type="spellEnd"/>
      <w:r w:rsidRPr="0099725F">
        <w:rPr>
          <w:b/>
          <w:i/>
          <w:sz w:val="20"/>
          <w:szCs w:val="20"/>
          <w:lang w:val="es-ES"/>
        </w:rPr>
        <w:t xml:space="preserve"> 2014)</w:t>
      </w:r>
    </w:p>
    <w:p w14:paraId="145A25B8" w14:textId="77777777" w:rsidR="005657DA" w:rsidRPr="003E31F2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 xml:space="preserve">Developed theory for applying the </w:t>
      </w:r>
      <w:proofErr w:type="spellStart"/>
      <w:r w:rsidRPr="00833682">
        <w:rPr>
          <w:sz w:val="20"/>
          <w:szCs w:val="20"/>
        </w:rPr>
        <w:t>Akaike</w:t>
      </w:r>
      <w:proofErr w:type="spellEnd"/>
      <w:r w:rsidRPr="00833682">
        <w:rPr>
          <w:sz w:val="20"/>
          <w:szCs w:val="20"/>
        </w:rPr>
        <w:t xml:space="preserve"> Information Criterion </w:t>
      </w:r>
      <w:r>
        <w:rPr>
          <w:sz w:val="20"/>
          <w:szCs w:val="20"/>
        </w:rPr>
        <w:t>(AIC) to large-scale regression problems</w:t>
      </w:r>
      <w:r w:rsidRPr="00833682">
        <w:rPr>
          <w:sz w:val="20"/>
          <w:szCs w:val="20"/>
        </w:rPr>
        <w:t>.</w:t>
      </w:r>
    </w:p>
    <w:p w14:paraId="6165CE19" w14:textId="20952A92" w:rsidR="005657DA" w:rsidRPr="003E31F2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 xml:space="preserve">Examined sparse signal recovery on simulated data comparing AIC </w:t>
      </w:r>
      <w:r w:rsidR="003C5E24">
        <w:rPr>
          <w:sz w:val="20"/>
          <w:szCs w:val="20"/>
        </w:rPr>
        <w:t>to lasso-based</w:t>
      </w:r>
      <w:r w:rsidR="007B77CC">
        <w:rPr>
          <w:sz w:val="20"/>
          <w:szCs w:val="20"/>
        </w:rPr>
        <w:t xml:space="preserve"> model selection using Fortran and Python.</w:t>
      </w:r>
    </w:p>
    <w:p w14:paraId="19A06F26" w14:textId="69C0C80D" w:rsidR="005657DA" w:rsidRPr="003E31F2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 xml:space="preserve">Wrote </w:t>
      </w:r>
      <w:r w:rsidR="004B3C31">
        <w:rPr>
          <w:sz w:val="20"/>
          <w:szCs w:val="20"/>
        </w:rPr>
        <w:t xml:space="preserve">a </w:t>
      </w:r>
      <w:r w:rsidRPr="00833682">
        <w:rPr>
          <w:sz w:val="20"/>
          <w:szCs w:val="20"/>
        </w:rPr>
        <w:t xml:space="preserve">research paper at </w:t>
      </w:r>
      <w:r>
        <w:rPr>
          <w:sz w:val="20"/>
          <w:szCs w:val="20"/>
        </w:rPr>
        <w:t xml:space="preserve">the </w:t>
      </w:r>
      <w:r w:rsidRPr="00833682">
        <w:rPr>
          <w:sz w:val="20"/>
          <w:szCs w:val="20"/>
        </w:rPr>
        <w:t xml:space="preserve">end of </w:t>
      </w:r>
      <w:r>
        <w:rPr>
          <w:sz w:val="20"/>
          <w:szCs w:val="20"/>
        </w:rPr>
        <w:t xml:space="preserve">the </w:t>
      </w:r>
      <w:r w:rsidRPr="00833682">
        <w:rPr>
          <w:sz w:val="20"/>
          <w:szCs w:val="20"/>
        </w:rPr>
        <w:t>progra</w:t>
      </w:r>
      <w:r w:rsidR="00034826">
        <w:rPr>
          <w:sz w:val="20"/>
          <w:szCs w:val="20"/>
        </w:rPr>
        <w:t xml:space="preserve">m and presented </w:t>
      </w:r>
      <w:r w:rsidR="004B3C31">
        <w:rPr>
          <w:sz w:val="20"/>
          <w:szCs w:val="20"/>
        </w:rPr>
        <w:t xml:space="preserve">a </w:t>
      </w:r>
      <w:r w:rsidR="00034826">
        <w:rPr>
          <w:sz w:val="20"/>
          <w:szCs w:val="20"/>
        </w:rPr>
        <w:t>poster</w:t>
      </w:r>
      <w:r w:rsidRPr="00833682">
        <w:rPr>
          <w:sz w:val="20"/>
          <w:szCs w:val="20"/>
        </w:rPr>
        <w:t xml:space="preserve"> at a conference.</w:t>
      </w:r>
    </w:p>
    <w:p w14:paraId="3AD4C505" w14:textId="77777777" w:rsidR="005657DA" w:rsidRPr="003E31F2" w:rsidDel="000D46A9" w:rsidRDefault="005657DA" w:rsidP="005657DA">
      <w:pPr>
        <w:pStyle w:val="ListParagraph"/>
        <w:tabs>
          <w:tab w:val="left" w:pos="450"/>
        </w:tabs>
        <w:ind w:left="0"/>
        <w:rPr>
          <w:del w:id="56" w:author="Emilia Wieczorek" w:date="2017-07-01T20:05:00Z"/>
          <w:sz w:val="20"/>
          <w:szCs w:val="20"/>
        </w:rPr>
      </w:pPr>
    </w:p>
    <w:p w14:paraId="3360B6D2" w14:textId="37C9C090" w:rsidR="005657DA" w:rsidRPr="00833682" w:rsidDel="000D46A9" w:rsidRDefault="004B3C31" w:rsidP="005657DA">
      <w:pPr>
        <w:pStyle w:val="ListParagraph"/>
        <w:tabs>
          <w:tab w:val="left" w:pos="1080"/>
        </w:tabs>
        <w:ind w:left="0"/>
        <w:rPr>
          <w:del w:id="57" w:author="Emilia Wieczorek" w:date="2017-07-01T20:05:00Z"/>
          <w:b/>
          <w:sz w:val="20"/>
          <w:szCs w:val="20"/>
        </w:rPr>
      </w:pPr>
      <w:del w:id="58" w:author="Emilia Wieczorek" w:date="2017-07-01T20:05:00Z">
        <w:r w:rsidRPr="003179AD" w:rsidDel="000D46A9">
          <w:rPr>
            <w:b/>
            <w:i/>
            <w:sz w:val="20"/>
            <w:szCs w:val="20"/>
          </w:rPr>
          <w:delText>Mathematics Tutor</w:delText>
        </w:r>
        <w:r w:rsidDel="000D46A9">
          <w:rPr>
            <w:b/>
            <w:i/>
            <w:sz w:val="20"/>
            <w:szCs w:val="20"/>
          </w:rPr>
          <w:delText>,</w:delText>
        </w:r>
        <w:r w:rsidRPr="00187DD2" w:rsidDel="000D46A9">
          <w:rPr>
            <w:b/>
            <w:sz w:val="20"/>
            <w:szCs w:val="20"/>
          </w:rPr>
          <w:delText xml:space="preserve"> </w:delText>
        </w:r>
        <w:r w:rsidR="005657DA" w:rsidRPr="00187DD2" w:rsidDel="000D46A9">
          <w:rPr>
            <w:b/>
            <w:sz w:val="20"/>
            <w:szCs w:val="20"/>
          </w:rPr>
          <w:delText xml:space="preserve">Palomar College, San Marcos, CA </w:delText>
        </w:r>
        <w:r w:rsidDel="000D46A9">
          <w:rPr>
            <w:b/>
            <w:sz w:val="20"/>
            <w:szCs w:val="20"/>
          </w:rPr>
          <w:tab/>
        </w:r>
        <w:r w:rsidDel="000D46A9">
          <w:rPr>
            <w:b/>
            <w:sz w:val="20"/>
            <w:szCs w:val="20"/>
          </w:rPr>
          <w:tab/>
        </w:r>
        <w:r w:rsidDel="000D46A9">
          <w:rPr>
            <w:b/>
            <w:sz w:val="20"/>
            <w:szCs w:val="20"/>
          </w:rPr>
          <w:tab/>
        </w:r>
        <w:r w:rsidDel="000D46A9">
          <w:rPr>
            <w:b/>
            <w:sz w:val="20"/>
            <w:szCs w:val="20"/>
          </w:rPr>
          <w:tab/>
        </w:r>
        <w:r w:rsidDel="000D46A9">
          <w:rPr>
            <w:b/>
            <w:sz w:val="20"/>
            <w:szCs w:val="20"/>
          </w:rPr>
          <w:tab/>
        </w:r>
        <w:r w:rsidRPr="003C6DAF" w:rsidDel="000D46A9">
          <w:rPr>
            <w:b/>
            <w:sz w:val="20"/>
            <w:szCs w:val="20"/>
          </w:rPr>
          <w:delText>Jan</w:delText>
        </w:r>
        <w:r w:rsidDel="000D46A9">
          <w:rPr>
            <w:b/>
            <w:sz w:val="20"/>
            <w:szCs w:val="20"/>
          </w:rPr>
          <w:delText>. 2011</w:delText>
        </w:r>
        <w:r w:rsidRPr="003C6DAF" w:rsidDel="000D46A9">
          <w:rPr>
            <w:b/>
            <w:sz w:val="20"/>
            <w:szCs w:val="20"/>
          </w:rPr>
          <w:delText>-Aug</w:delText>
        </w:r>
        <w:r w:rsidDel="000D46A9">
          <w:rPr>
            <w:b/>
            <w:sz w:val="20"/>
            <w:szCs w:val="20"/>
          </w:rPr>
          <w:delText>.</w:delText>
        </w:r>
        <w:r w:rsidRPr="003C6DAF" w:rsidDel="000D46A9">
          <w:rPr>
            <w:b/>
            <w:sz w:val="20"/>
            <w:szCs w:val="20"/>
          </w:rPr>
          <w:delText xml:space="preserve"> 2012</w:delText>
        </w:r>
      </w:del>
    </w:p>
    <w:p w14:paraId="2052577B" w14:textId="40B3655E" w:rsidR="005657DA" w:rsidRPr="003E31F2" w:rsidDel="000D46A9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del w:id="59" w:author="Emilia Wieczorek" w:date="2017-07-01T20:05:00Z"/>
          <w:sz w:val="20"/>
          <w:szCs w:val="20"/>
        </w:rPr>
      </w:pPr>
      <w:del w:id="60" w:author="Emilia Wieczorek" w:date="2017-07-01T20:05:00Z">
        <w:r w:rsidRPr="00833682" w:rsidDel="000D46A9">
          <w:rPr>
            <w:sz w:val="20"/>
            <w:szCs w:val="20"/>
          </w:rPr>
          <w:delText xml:space="preserve">Provided extensive tutoring to </w:delText>
        </w:r>
        <w:r w:rsidR="004B3C31" w:rsidDel="000D46A9">
          <w:rPr>
            <w:sz w:val="20"/>
            <w:szCs w:val="20"/>
          </w:rPr>
          <w:delText xml:space="preserve">low-scoring </w:delText>
        </w:r>
        <w:r w:rsidRPr="00833682" w:rsidDel="000D46A9">
          <w:rPr>
            <w:sz w:val="20"/>
            <w:szCs w:val="20"/>
          </w:rPr>
          <w:delText xml:space="preserve">students </w:delText>
        </w:r>
        <w:r w:rsidR="004B3C31" w:rsidDel="000D46A9">
          <w:rPr>
            <w:sz w:val="20"/>
            <w:szCs w:val="20"/>
          </w:rPr>
          <w:delText>o</w:delText>
        </w:r>
        <w:r w:rsidRPr="00833682" w:rsidDel="000D46A9">
          <w:rPr>
            <w:sz w:val="20"/>
            <w:szCs w:val="20"/>
          </w:rPr>
          <w:delText>n math assessment tests.</w:delText>
        </w:r>
      </w:del>
    </w:p>
    <w:p w14:paraId="11F2BE36" w14:textId="77777777" w:rsidR="005657DA" w:rsidRDefault="005657DA" w:rsidP="005657DA">
      <w:pPr>
        <w:rPr>
          <w:b/>
          <w:sz w:val="20"/>
          <w:szCs w:val="20"/>
        </w:rPr>
      </w:pPr>
    </w:p>
    <w:p w14:paraId="4EAE019C" w14:textId="77777777" w:rsidR="005657DA" w:rsidRDefault="005657DA" w:rsidP="005657DA">
      <w:pPr>
        <w:pStyle w:val="ListParagraph"/>
        <w:tabs>
          <w:tab w:val="left" w:pos="0"/>
        </w:tabs>
        <w:ind w:left="0"/>
        <w:rPr>
          <w:ins w:id="61" w:author="Emilia Wieczorek" w:date="2017-07-03T10:50:00Z"/>
          <w:rFonts w:asciiTheme="majorHAnsi" w:hAnsiTheme="majorHAnsi"/>
          <w:b/>
          <w:sz w:val="22"/>
          <w:szCs w:val="22"/>
        </w:rPr>
      </w:pPr>
      <w:r w:rsidRPr="00833682">
        <w:rPr>
          <w:rFonts w:asciiTheme="majorHAnsi" w:hAnsiTheme="majorHAnsi"/>
          <w:b/>
          <w:sz w:val="22"/>
          <w:szCs w:val="22"/>
        </w:rPr>
        <w:t>PROFICIENCIES AND SKILLS</w:t>
      </w:r>
    </w:p>
    <w:p w14:paraId="2B9C744B" w14:textId="77777777" w:rsidR="005E2177" w:rsidRPr="005E2177" w:rsidRDefault="005E2177" w:rsidP="005657D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0"/>
          <w:szCs w:val="20"/>
          <w:rPrChange w:id="62" w:author="Emilia Wieczorek" w:date="2017-07-03T10:54:00Z">
            <w:rPr>
              <w:rFonts w:asciiTheme="majorHAnsi" w:hAnsiTheme="majorHAnsi"/>
              <w:b/>
              <w:sz w:val="22"/>
              <w:szCs w:val="22"/>
            </w:rPr>
          </w:rPrChange>
        </w:rPr>
      </w:pPr>
    </w:p>
    <w:p w14:paraId="048092A5" w14:textId="6077473E" w:rsidR="005657DA" w:rsidRPr="005E2177" w:rsidDel="005E2177" w:rsidRDefault="005657DA">
      <w:pPr>
        <w:pStyle w:val="ListParagraph"/>
        <w:numPr>
          <w:ilvl w:val="0"/>
          <w:numId w:val="6"/>
        </w:numPr>
        <w:tabs>
          <w:tab w:val="left" w:pos="0"/>
        </w:tabs>
        <w:rPr>
          <w:del w:id="63" w:author="Emilia Wieczorek" w:date="2017-07-03T10:51:00Z"/>
          <w:rFonts w:asciiTheme="majorHAnsi" w:hAnsiTheme="majorHAnsi"/>
          <w:sz w:val="20"/>
          <w:szCs w:val="20"/>
          <w:rPrChange w:id="64" w:author="Emilia Wieczorek" w:date="2017-07-03T10:51:00Z">
            <w:rPr>
              <w:del w:id="65" w:author="Emilia Wieczorek" w:date="2017-07-03T10:51:00Z"/>
              <w:rFonts w:asciiTheme="majorHAnsi" w:hAnsiTheme="majorHAnsi"/>
              <w:b/>
              <w:sz w:val="20"/>
              <w:szCs w:val="20"/>
            </w:rPr>
          </w:rPrChange>
        </w:rPr>
        <w:pPrChange w:id="66" w:author="Emilia Wieczorek" w:date="2017-07-03T10:50:00Z">
          <w:pPr>
            <w:pStyle w:val="ListParagraph"/>
            <w:tabs>
              <w:tab w:val="left" w:pos="0"/>
            </w:tabs>
            <w:ind w:left="0"/>
          </w:pPr>
        </w:pPrChange>
      </w:pPr>
    </w:p>
    <w:p w14:paraId="5AF4FD26" w14:textId="3D81FA89" w:rsidR="005E2177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ins w:id="67" w:author="Emilia Wieczorek" w:date="2017-07-03T10:51:00Z"/>
          <w:sz w:val="20"/>
          <w:szCs w:val="20"/>
        </w:rPr>
      </w:pPr>
      <w:r w:rsidRPr="00833682">
        <w:rPr>
          <w:sz w:val="20"/>
          <w:szCs w:val="20"/>
        </w:rPr>
        <w:t>Progr</w:t>
      </w:r>
      <w:r w:rsidR="00130E31">
        <w:rPr>
          <w:sz w:val="20"/>
          <w:szCs w:val="20"/>
        </w:rPr>
        <w:t>amming languages:</w:t>
      </w:r>
      <w:ins w:id="68" w:author="Emilia Wieczorek" w:date="2017-07-01T20:07:00Z">
        <w:r w:rsidR="0003090B">
          <w:rPr>
            <w:sz w:val="20"/>
            <w:szCs w:val="20"/>
          </w:rPr>
          <w:t xml:space="preserve"> </w:t>
        </w:r>
        <w:r w:rsidR="00597E00">
          <w:rPr>
            <w:sz w:val="20"/>
            <w:szCs w:val="20"/>
          </w:rPr>
          <w:t>Python,</w:t>
        </w:r>
      </w:ins>
      <w:r w:rsidR="00597E00">
        <w:rPr>
          <w:sz w:val="20"/>
          <w:szCs w:val="20"/>
        </w:rPr>
        <w:t xml:space="preserve"> </w:t>
      </w:r>
      <w:del w:id="69" w:author="Emilia Wieczorek" w:date="2017-07-01T20:07:00Z">
        <w:r w:rsidR="00130E31" w:rsidDel="0003090B">
          <w:rPr>
            <w:sz w:val="20"/>
            <w:szCs w:val="20"/>
          </w:rPr>
          <w:delText xml:space="preserve"> </w:delText>
        </w:r>
      </w:del>
      <w:ins w:id="70" w:author="Emilia Wieczorek" w:date="2017-07-01T20:07:00Z">
        <w:r w:rsidR="0003090B">
          <w:rPr>
            <w:sz w:val="20"/>
            <w:szCs w:val="20"/>
          </w:rPr>
          <w:t>SQL</w:t>
        </w:r>
      </w:ins>
      <w:r w:rsidR="003E771E">
        <w:rPr>
          <w:sz w:val="20"/>
          <w:szCs w:val="20"/>
        </w:rPr>
        <w:t xml:space="preserve"> (MySQL, PostgreSQL)</w:t>
      </w:r>
      <w:ins w:id="71" w:author="Emilia Wieczorek" w:date="2017-07-01T20:07:00Z">
        <w:r w:rsidR="0003090B">
          <w:rPr>
            <w:sz w:val="20"/>
            <w:szCs w:val="20"/>
          </w:rPr>
          <w:t xml:space="preserve">, </w:t>
        </w:r>
      </w:ins>
      <w:del w:id="72" w:author="Emilia Wieczorek" w:date="2017-07-01T20:07:00Z">
        <w:r w:rsidR="00130E31" w:rsidDel="0003090B">
          <w:rPr>
            <w:sz w:val="20"/>
            <w:szCs w:val="20"/>
          </w:rPr>
          <w:delText>Python, Java,</w:delText>
        </w:r>
        <w:r w:rsidR="00313F03" w:rsidDel="0003090B">
          <w:rPr>
            <w:sz w:val="20"/>
            <w:szCs w:val="20"/>
          </w:rPr>
          <w:delText xml:space="preserve"> </w:delText>
        </w:r>
        <w:r w:rsidR="00483208" w:rsidDel="0003090B">
          <w:rPr>
            <w:sz w:val="20"/>
            <w:szCs w:val="20"/>
          </w:rPr>
          <w:delText>R, Matlab</w:delText>
        </w:r>
        <w:r w:rsidR="00130E31" w:rsidDel="0003090B">
          <w:rPr>
            <w:sz w:val="20"/>
            <w:szCs w:val="20"/>
          </w:rPr>
          <w:delText>, SQL, Fortran</w:delText>
        </w:r>
        <w:r w:rsidR="006C3D11" w:rsidDel="0003090B">
          <w:rPr>
            <w:sz w:val="20"/>
            <w:szCs w:val="20"/>
          </w:rPr>
          <w:delText xml:space="preserve">, </w:delText>
        </w:r>
      </w:del>
      <w:del w:id="73" w:author="Emilia Wieczorek" w:date="2015-09-01T17:47:00Z">
        <w:r w:rsidR="00130E31" w:rsidDel="00D5705A">
          <w:rPr>
            <w:sz w:val="20"/>
            <w:szCs w:val="20"/>
          </w:rPr>
          <w:delText>php</w:delText>
        </w:r>
      </w:del>
      <w:ins w:id="74" w:author="Emilia Wieczorek" w:date="2015-09-01T17:47:00Z">
        <w:r w:rsidR="00D5705A">
          <w:rPr>
            <w:sz w:val="20"/>
            <w:szCs w:val="20"/>
          </w:rPr>
          <w:t>PHP</w:t>
        </w:r>
      </w:ins>
      <w:r w:rsidR="00130E31">
        <w:rPr>
          <w:sz w:val="20"/>
          <w:szCs w:val="20"/>
        </w:rPr>
        <w:t>, JavaScript</w:t>
      </w:r>
      <w:r w:rsidR="00044829">
        <w:rPr>
          <w:sz w:val="20"/>
          <w:szCs w:val="20"/>
        </w:rPr>
        <w:t xml:space="preserve">, </w:t>
      </w:r>
      <w:ins w:id="75" w:author="Emilia Wieczorek" w:date="2015-09-01T17:47:00Z">
        <w:r w:rsidR="00D5705A">
          <w:rPr>
            <w:sz w:val="20"/>
            <w:szCs w:val="20"/>
          </w:rPr>
          <w:t xml:space="preserve">HTML, CSS, </w:t>
        </w:r>
      </w:ins>
      <w:r w:rsidR="00130E31">
        <w:rPr>
          <w:sz w:val="20"/>
          <w:szCs w:val="20"/>
        </w:rPr>
        <w:t>Unix command</w:t>
      </w:r>
      <w:ins w:id="76" w:author="Emilia Wieczorek" w:date="2015-09-01T17:48:00Z">
        <w:r w:rsidR="00D5705A">
          <w:rPr>
            <w:sz w:val="20"/>
            <w:szCs w:val="20"/>
          </w:rPr>
          <w:t xml:space="preserve"> line</w:t>
        </w:r>
      </w:ins>
      <w:del w:id="77" w:author="Emilia Wieczorek" w:date="2015-09-01T17:48:00Z">
        <w:r w:rsidR="00130E31" w:rsidDel="00D5705A">
          <w:rPr>
            <w:sz w:val="20"/>
            <w:szCs w:val="20"/>
          </w:rPr>
          <w:delText>s</w:delText>
        </w:r>
      </w:del>
      <w:r w:rsidR="00130E31">
        <w:rPr>
          <w:sz w:val="20"/>
          <w:szCs w:val="20"/>
        </w:rPr>
        <w:t xml:space="preserve">, </w:t>
      </w:r>
      <w:proofErr w:type="spellStart"/>
      <w:r w:rsidR="00130E31">
        <w:rPr>
          <w:sz w:val="20"/>
          <w:szCs w:val="20"/>
        </w:rPr>
        <w:t>Git</w:t>
      </w:r>
      <w:proofErr w:type="spellEnd"/>
      <w:ins w:id="78" w:author="Emilia Wieczorek" w:date="2017-07-01T20:07:00Z">
        <w:r w:rsidR="00E37A60">
          <w:rPr>
            <w:sz w:val="20"/>
            <w:szCs w:val="20"/>
          </w:rPr>
          <w:t xml:space="preserve">, Java, R, </w:t>
        </w:r>
        <w:proofErr w:type="spellStart"/>
        <w:r w:rsidR="00E37A60">
          <w:rPr>
            <w:sz w:val="20"/>
            <w:szCs w:val="20"/>
          </w:rPr>
          <w:t>Matlab</w:t>
        </w:r>
        <w:proofErr w:type="spellEnd"/>
        <w:r w:rsidR="00E37A60">
          <w:rPr>
            <w:sz w:val="20"/>
            <w:szCs w:val="20"/>
          </w:rPr>
          <w:t>.</w:t>
        </w:r>
      </w:ins>
    </w:p>
    <w:p w14:paraId="538676AB" w14:textId="7E77F49D" w:rsidR="005657DA" w:rsidRDefault="005E2177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ins w:id="79" w:author="Emilia Wieczorek" w:date="2017-07-03T10:51:00Z">
        <w:r>
          <w:rPr>
            <w:sz w:val="20"/>
            <w:szCs w:val="20"/>
          </w:rPr>
          <w:t>Solid experience in MS Excel, VBA, and Access.</w:t>
        </w:r>
      </w:ins>
      <w:del w:id="80" w:author="Emilia Wieczorek" w:date="2017-07-01T20:07:00Z">
        <w:r w:rsidR="00130E31" w:rsidDel="0003090B">
          <w:rPr>
            <w:sz w:val="20"/>
            <w:szCs w:val="20"/>
          </w:rPr>
          <w:delText>.</w:delText>
        </w:r>
      </w:del>
    </w:p>
    <w:p w14:paraId="688356D6" w14:textId="2EF49C15" w:rsidR="005657DA" w:rsidRDefault="005657DA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833682">
        <w:rPr>
          <w:sz w:val="20"/>
          <w:szCs w:val="20"/>
        </w:rPr>
        <w:t>Strong quantitative background with</w:t>
      </w:r>
      <w:r w:rsidR="004B3C31">
        <w:rPr>
          <w:sz w:val="20"/>
          <w:szCs w:val="20"/>
        </w:rPr>
        <w:t xml:space="preserve"> the</w:t>
      </w:r>
      <w:r w:rsidRPr="00833682">
        <w:rPr>
          <w:sz w:val="20"/>
          <w:szCs w:val="20"/>
        </w:rPr>
        <w:t xml:space="preserve"> ability to handle large data sets and present results.</w:t>
      </w:r>
    </w:p>
    <w:p w14:paraId="12360237" w14:textId="37C929CA" w:rsidR="006E6B4D" w:rsidRPr="0077546B" w:rsidRDefault="006E6B4D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Knowledge </w:t>
      </w:r>
      <w:r w:rsidRPr="006E6B4D">
        <w:rPr>
          <w:sz w:val="20"/>
          <w:szCs w:val="20"/>
        </w:rPr>
        <w:t>of statistica</w:t>
      </w:r>
      <w:r>
        <w:rPr>
          <w:sz w:val="20"/>
          <w:szCs w:val="20"/>
        </w:rPr>
        <w:t>l modeling, machine learning, and</w:t>
      </w:r>
      <w:r w:rsidRPr="006E6B4D">
        <w:rPr>
          <w:sz w:val="20"/>
          <w:szCs w:val="20"/>
        </w:rPr>
        <w:t xml:space="preserve"> data mining con</w:t>
      </w:r>
      <w:r w:rsidR="00E27AB1">
        <w:rPr>
          <w:sz w:val="20"/>
          <w:szCs w:val="20"/>
        </w:rPr>
        <w:t>cepts, experience with solving problems using</w:t>
      </w:r>
      <w:r w:rsidRPr="006E6B4D">
        <w:rPr>
          <w:sz w:val="20"/>
          <w:szCs w:val="20"/>
        </w:rPr>
        <w:t xml:space="preserve"> these methods</w:t>
      </w:r>
      <w:r w:rsidR="00E27AB1">
        <w:rPr>
          <w:sz w:val="20"/>
          <w:szCs w:val="20"/>
        </w:rPr>
        <w:t>.</w:t>
      </w:r>
    </w:p>
    <w:p w14:paraId="11A72BFB" w14:textId="71FFEB9D" w:rsidR="005657DA" w:rsidDel="005E2177" w:rsidRDefault="004B3C31" w:rsidP="005657DA">
      <w:pPr>
        <w:pStyle w:val="ListParagraph"/>
        <w:numPr>
          <w:ilvl w:val="0"/>
          <w:numId w:val="1"/>
        </w:numPr>
        <w:tabs>
          <w:tab w:val="left" w:pos="720"/>
        </w:tabs>
        <w:rPr>
          <w:del w:id="81" w:author="Emilia Wieczorek" w:date="2017-07-03T10:54:00Z"/>
          <w:sz w:val="20"/>
          <w:szCs w:val="20"/>
        </w:rPr>
      </w:pPr>
      <w:r>
        <w:rPr>
          <w:sz w:val="20"/>
          <w:szCs w:val="20"/>
        </w:rPr>
        <w:t>Ability to learn q</w:t>
      </w:r>
      <w:r w:rsidR="005657DA" w:rsidRPr="00833682">
        <w:rPr>
          <w:sz w:val="20"/>
          <w:szCs w:val="20"/>
        </w:rPr>
        <w:t>uick</w:t>
      </w:r>
      <w:r>
        <w:rPr>
          <w:sz w:val="20"/>
          <w:szCs w:val="20"/>
        </w:rPr>
        <w:t>ly,</w:t>
      </w:r>
      <w:r w:rsidR="005657DA" w:rsidRPr="00833682">
        <w:rPr>
          <w:sz w:val="20"/>
          <w:szCs w:val="20"/>
        </w:rPr>
        <w:t xml:space="preserve"> with meticulous attention to detail and </w:t>
      </w:r>
      <w:r w:rsidR="005657DA">
        <w:rPr>
          <w:sz w:val="20"/>
          <w:szCs w:val="20"/>
        </w:rPr>
        <w:t xml:space="preserve">commitment to </w:t>
      </w:r>
      <w:r w:rsidR="005657DA" w:rsidRPr="00833682">
        <w:rPr>
          <w:sz w:val="20"/>
          <w:szCs w:val="20"/>
        </w:rPr>
        <w:t>timely completion.</w:t>
      </w:r>
      <w:del w:id="82" w:author="Emilia Wieczorek" w:date="2017-07-03T10:54:00Z">
        <w:r w:rsidR="005657DA" w:rsidRPr="00833682" w:rsidDel="005E2177">
          <w:rPr>
            <w:sz w:val="20"/>
            <w:szCs w:val="20"/>
          </w:rPr>
          <w:delText xml:space="preserve"> </w:delText>
        </w:r>
      </w:del>
    </w:p>
    <w:p w14:paraId="724679FF" w14:textId="21B85794" w:rsidR="00C016F5" w:rsidRPr="005E2177" w:rsidRDefault="00833171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  <w:szCs w:val="20"/>
          <w:rPrChange w:id="83" w:author="Emilia Wieczorek" w:date="2017-07-03T10:54:00Z">
            <w:rPr/>
          </w:rPrChange>
        </w:rPr>
      </w:pPr>
      <w:del w:id="84" w:author="Emilia Wieczorek" w:date="2017-07-03T10:54:00Z">
        <w:r w:rsidRPr="005E2177" w:rsidDel="005E2177">
          <w:rPr>
            <w:sz w:val="20"/>
            <w:szCs w:val="20"/>
            <w:rPrChange w:id="85" w:author="Emilia Wieczorek" w:date="2017-07-03T10:54:00Z">
              <w:rPr/>
            </w:rPrChange>
          </w:rPr>
          <w:delText>Excellent</w:delText>
        </w:r>
        <w:r w:rsidR="005657DA" w:rsidRPr="005E2177" w:rsidDel="005E2177">
          <w:rPr>
            <w:sz w:val="20"/>
            <w:szCs w:val="20"/>
            <w:rPrChange w:id="86" w:author="Emilia Wieczorek" w:date="2017-07-03T10:54:00Z">
              <w:rPr/>
            </w:rPrChange>
          </w:rPr>
          <w:delText xml:space="preserve"> verbal and written communications, teamwork</w:delText>
        </w:r>
        <w:r w:rsidR="004B3C31" w:rsidRPr="005E2177" w:rsidDel="005E2177">
          <w:rPr>
            <w:sz w:val="20"/>
            <w:szCs w:val="20"/>
            <w:rPrChange w:id="87" w:author="Emilia Wieczorek" w:date="2017-07-03T10:54:00Z">
              <w:rPr/>
            </w:rPrChange>
          </w:rPr>
          <w:delText>,</w:delText>
        </w:r>
        <w:r w:rsidR="005657DA" w:rsidRPr="005E2177" w:rsidDel="005E2177">
          <w:rPr>
            <w:sz w:val="20"/>
            <w:szCs w:val="20"/>
            <w:rPrChange w:id="88" w:author="Emilia Wieczorek" w:date="2017-07-03T10:54:00Z">
              <w:rPr/>
            </w:rPrChange>
          </w:rPr>
          <w:delText xml:space="preserve"> and leadership skills.</w:delText>
        </w:r>
      </w:del>
    </w:p>
    <w:sectPr w:rsidR="00C016F5" w:rsidRPr="005E2177" w:rsidSect="005E2177">
      <w:headerReference w:type="default" r:id="rId8"/>
      <w:pgSz w:w="12240" w:h="15840"/>
      <w:pgMar w:top="1008" w:right="1152" w:bottom="1008" w:left="1152" w:header="720" w:footer="720" w:gutter="0"/>
      <w:cols w:space="720"/>
      <w:docGrid w:linePitch="360"/>
      <w:sectPrChange w:id="89" w:author="Emilia Wieczorek" w:date="2017-07-03T10:54:00Z">
        <w:sectPr w:rsidR="00C016F5" w:rsidRPr="005E2177" w:rsidSect="005E2177">
          <w:pgMar w:top="1152" w:right="1152" w:bottom="1008" w:left="1152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7ACF1" w14:textId="77777777" w:rsidR="00780A44" w:rsidRDefault="00780A44">
      <w:r>
        <w:separator/>
      </w:r>
    </w:p>
  </w:endnote>
  <w:endnote w:type="continuationSeparator" w:id="0">
    <w:p w14:paraId="173B94F2" w14:textId="77777777" w:rsidR="00780A44" w:rsidRDefault="0078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32027" w14:textId="77777777" w:rsidR="00780A44" w:rsidRDefault="00780A44">
      <w:r>
        <w:separator/>
      </w:r>
    </w:p>
  </w:footnote>
  <w:footnote w:type="continuationSeparator" w:id="0">
    <w:p w14:paraId="6FF30C9B" w14:textId="77777777" w:rsidR="00780A44" w:rsidRDefault="00780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A3A78" w14:textId="30829A0D" w:rsidR="00780A44" w:rsidRPr="0099725F" w:rsidRDefault="00780A44">
    <w:pPr>
      <w:pStyle w:val="Header"/>
      <w:rPr>
        <w:rFonts w:asciiTheme="majorHAnsi" w:hAnsiTheme="majorHAnsi"/>
        <w:b/>
        <w:color w:val="000000" w:themeColor="text1"/>
        <w:lang w:val="pl-PL"/>
      </w:rPr>
    </w:pPr>
    <w:r>
      <w:rPr>
        <w:color w:val="000000" w:themeColor="text1"/>
        <w:sz w:val="20"/>
        <w:szCs w:val="20"/>
      </w:rPr>
      <w:tab/>
    </w:r>
    <w:r w:rsidRPr="0099725F">
      <w:rPr>
        <w:color w:val="000000" w:themeColor="text1"/>
        <w:sz w:val="20"/>
        <w:szCs w:val="20"/>
        <w:lang w:val="pl-PL"/>
      </w:rPr>
      <w:t xml:space="preserve">                   </w:t>
    </w:r>
    <w:r w:rsidRPr="0099725F">
      <w:rPr>
        <w:rFonts w:asciiTheme="majorHAnsi" w:hAnsiTheme="majorHAnsi"/>
        <w:b/>
        <w:color w:val="000000" w:themeColor="text1"/>
        <w:lang w:val="pl-PL"/>
      </w:rPr>
      <w:t>Emilia Wieczorek</w:t>
    </w:r>
  </w:p>
  <w:p w14:paraId="3B2A0E7D" w14:textId="494F04FF" w:rsidR="00780A44" w:rsidRPr="0099725F" w:rsidRDefault="00780A44">
    <w:pPr>
      <w:pStyle w:val="Header"/>
      <w:pBdr>
        <w:bottom w:val="single" w:sz="6" w:space="1" w:color="auto"/>
      </w:pBdr>
      <w:rPr>
        <w:color w:val="000000" w:themeColor="text1"/>
        <w:sz w:val="20"/>
        <w:szCs w:val="20"/>
        <w:lang w:val="pl-PL"/>
      </w:rPr>
    </w:pPr>
    <w:r w:rsidRPr="0099725F">
      <w:rPr>
        <w:color w:val="000000" w:themeColor="text1"/>
        <w:sz w:val="20"/>
        <w:szCs w:val="20"/>
        <w:lang w:val="pl-PL"/>
      </w:rPr>
      <w:t xml:space="preserve">              </w:t>
    </w:r>
    <w:r w:rsidR="00C865FE">
      <w:rPr>
        <w:color w:val="000000" w:themeColor="text1"/>
        <w:sz w:val="20"/>
        <w:szCs w:val="20"/>
        <w:lang w:val="pl-PL"/>
      </w:rPr>
      <w:t xml:space="preserve">                  +48 609 845 007</w:t>
    </w:r>
    <w:r w:rsidRPr="0099725F">
      <w:rPr>
        <w:color w:val="000000" w:themeColor="text1"/>
        <w:sz w:val="20"/>
        <w:szCs w:val="20"/>
        <w:lang w:val="pl-PL"/>
      </w:rPr>
      <w:t xml:space="preserve"> | wieczorekemily@gmail.com | </w:t>
    </w:r>
    <w:r w:rsidRPr="0099725F">
      <w:rPr>
        <w:sz w:val="20"/>
        <w:szCs w:val="20"/>
        <w:lang w:val="pl-PL"/>
      </w:rPr>
      <w:t>https://github.com/emiliawk</w:t>
    </w:r>
  </w:p>
  <w:p w14:paraId="57DD0C28" w14:textId="77777777" w:rsidR="00780A44" w:rsidRPr="0099725F" w:rsidRDefault="00780A44">
    <w:pPr>
      <w:pStyle w:val="Header"/>
      <w:rPr>
        <w:color w:val="000000" w:themeColor="text1"/>
        <w:sz w:val="20"/>
        <w:szCs w:val="20"/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6B00"/>
    <w:multiLevelType w:val="hybridMultilevel"/>
    <w:tmpl w:val="4296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71CDA"/>
    <w:multiLevelType w:val="hybridMultilevel"/>
    <w:tmpl w:val="C3CC0624"/>
    <w:lvl w:ilvl="0" w:tplc="D0CEFB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29A4"/>
    <w:multiLevelType w:val="hybridMultilevel"/>
    <w:tmpl w:val="6A280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54F8A"/>
    <w:multiLevelType w:val="hybridMultilevel"/>
    <w:tmpl w:val="3398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653D"/>
    <w:multiLevelType w:val="hybridMultilevel"/>
    <w:tmpl w:val="47B0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04A4D"/>
    <w:multiLevelType w:val="hybridMultilevel"/>
    <w:tmpl w:val="839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67AB5"/>
    <w:multiLevelType w:val="hybridMultilevel"/>
    <w:tmpl w:val="A2261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B3FD9"/>
    <w:multiLevelType w:val="hybridMultilevel"/>
    <w:tmpl w:val="48D4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02607"/>
    <w:multiLevelType w:val="hybridMultilevel"/>
    <w:tmpl w:val="3402B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DA"/>
    <w:rsid w:val="0003090B"/>
    <w:rsid w:val="00034826"/>
    <w:rsid w:val="00044829"/>
    <w:rsid w:val="00077650"/>
    <w:rsid w:val="00096D23"/>
    <w:rsid w:val="000B7119"/>
    <w:rsid w:val="000D46A9"/>
    <w:rsid w:val="000F1FE5"/>
    <w:rsid w:val="0011466E"/>
    <w:rsid w:val="0012424D"/>
    <w:rsid w:val="00130E31"/>
    <w:rsid w:val="00204756"/>
    <w:rsid w:val="00207978"/>
    <w:rsid w:val="002140E9"/>
    <w:rsid w:val="00276869"/>
    <w:rsid w:val="0028406B"/>
    <w:rsid w:val="002858BA"/>
    <w:rsid w:val="002870DD"/>
    <w:rsid w:val="00297D31"/>
    <w:rsid w:val="00306E7F"/>
    <w:rsid w:val="00313F03"/>
    <w:rsid w:val="003179AD"/>
    <w:rsid w:val="0032440F"/>
    <w:rsid w:val="003519A3"/>
    <w:rsid w:val="00357661"/>
    <w:rsid w:val="003C5E24"/>
    <w:rsid w:val="003C7D24"/>
    <w:rsid w:val="003E75D8"/>
    <w:rsid w:val="003E771E"/>
    <w:rsid w:val="00457F86"/>
    <w:rsid w:val="00483208"/>
    <w:rsid w:val="004B3C31"/>
    <w:rsid w:val="004B7FEF"/>
    <w:rsid w:val="004F47B7"/>
    <w:rsid w:val="005037F1"/>
    <w:rsid w:val="005136FC"/>
    <w:rsid w:val="00562950"/>
    <w:rsid w:val="005657DA"/>
    <w:rsid w:val="00573D6F"/>
    <w:rsid w:val="00587893"/>
    <w:rsid w:val="005946B1"/>
    <w:rsid w:val="00597E00"/>
    <w:rsid w:val="005A130F"/>
    <w:rsid w:val="005E2177"/>
    <w:rsid w:val="0060172C"/>
    <w:rsid w:val="006463FA"/>
    <w:rsid w:val="0065245C"/>
    <w:rsid w:val="0066194F"/>
    <w:rsid w:val="006940D2"/>
    <w:rsid w:val="006A13D2"/>
    <w:rsid w:val="006C3D11"/>
    <w:rsid w:val="006E6B4D"/>
    <w:rsid w:val="0074482C"/>
    <w:rsid w:val="00763CFC"/>
    <w:rsid w:val="00780A44"/>
    <w:rsid w:val="007B77CC"/>
    <w:rsid w:val="007E10B3"/>
    <w:rsid w:val="007F4A3A"/>
    <w:rsid w:val="00833171"/>
    <w:rsid w:val="0084715D"/>
    <w:rsid w:val="00865449"/>
    <w:rsid w:val="00865F53"/>
    <w:rsid w:val="00910B8E"/>
    <w:rsid w:val="00937018"/>
    <w:rsid w:val="0099725F"/>
    <w:rsid w:val="00A917AB"/>
    <w:rsid w:val="00B3361C"/>
    <w:rsid w:val="00B344CA"/>
    <w:rsid w:val="00B607C8"/>
    <w:rsid w:val="00BF04DD"/>
    <w:rsid w:val="00BF23C2"/>
    <w:rsid w:val="00C016F5"/>
    <w:rsid w:val="00C059C0"/>
    <w:rsid w:val="00C4557F"/>
    <w:rsid w:val="00C654B1"/>
    <w:rsid w:val="00C865FE"/>
    <w:rsid w:val="00CD331C"/>
    <w:rsid w:val="00D30A72"/>
    <w:rsid w:val="00D5705A"/>
    <w:rsid w:val="00D70A0B"/>
    <w:rsid w:val="00DE0CF9"/>
    <w:rsid w:val="00E27AB1"/>
    <w:rsid w:val="00E37A60"/>
    <w:rsid w:val="00E5431B"/>
    <w:rsid w:val="00E56778"/>
    <w:rsid w:val="00E57BF1"/>
    <w:rsid w:val="00E87C40"/>
    <w:rsid w:val="00EC5ADE"/>
    <w:rsid w:val="00F4070E"/>
    <w:rsid w:val="00F457E8"/>
    <w:rsid w:val="00F542A9"/>
    <w:rsid w:val="00F64AE3"/>
    <w:rsid w:val="00F84DD7"/>
    <w:rsid w:val="00F939D8"/>
    <w:rsid w:val="00FA7D7D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FA8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7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7DA"/>
  </w:style>
  <w:style w:type="character" w:styleId="Hyperlink">
    <w:name w:val="Hyperlink"/>
    <w:basedOn w:val="DefaultParagraphFont"/>
    <w:uiPriority w:val="99"/>
    <w:unhideWhenUsed/>
    <w:rsid w:val="0093701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047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756"/>
  </w:style>
  <w:style w:type="character" w:styleId="CommentReference">
    <w:name w:val="annotation reference"/>
    <w:basedOn w:val="DefaultParagraphFont"/>
    <w:uiPriority w:val="99"/>
    <w:semiHidden/>
    <w:unhideWhenUsed/>
    <w:rsid w:val="003576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6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6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6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6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57661"/>
  </w:style>
  <w:style w:type="paragraph" w:styleId="BalloonText">
    <w:name w:val="Balloon Text"/>
    <w:basedOn w:val="Normal"/>
    <w:link w:val="BalloonTextChar"/>
    <w:uiPriority w:val="99"/>
    <w:semiHidden/>
    <w:unhideWhenUsed/>
    <w:rsid w:val="00357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7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7DA"/>
  </w:style>
  <w:style w:type="character" w:styleId="Hyperlink">
    <w:name w:val="Hyperlink"/>
    <w:basedOn w:val="DefaultParagraphFont"/>
    <w:uiPriority w:val="99"/>
    <w:unhideWhenUsed/>
    <w:rsid w:val="0093701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047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756"/>
  </w:style>
  <w:style w:type="character" w:styleId="CommentReference">
    <w:name w:val="annotation reference"/>
    <w:basedOn w:val="DefaultParagraphFont"/>
    <w:uiPriority w:val="99"/>
    <w:semiHidden/>
    <w:unhideWhenUsed/>
    <w:rsid w:val="003576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6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6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6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6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57661"/>
  </w:style>
  <w:style w:type="paragraph" w:styleId="BalloonText">
    <w:name w:val="Balloon Text"/>
    <w:basedOn w:val="Normal"/>
    <w:link w:val="BalloonTextChar"/>
    <w:uiPriority w:val="99"/>
    <w:semiHidden/>
    <w:unhideWhenUsed/>
    <w:rsid w:val="00357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3330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Wieczorek</dc:creator>
  <cp:lastModifiedBy>Wieczorek, Emilia</cp:lastModifiedBy>
  <cp:revision>42</cp:revision>
  <cp:lastPrinted>2018-11-06T09:41:00Z</cp:lastPrinted>
  <dcterms:created xsi:type="dcterms:W3CDTF">2018-09-11T07:30:00Z</dcterms:created>
  <dcterms:modified xsi:type="dcterms:W3CDTF">2018-11-06T09:45:00Z</dcterms:modified>
</cp:coreProperties>
</file>